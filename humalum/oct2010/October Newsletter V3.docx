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14" w:rsidRPr="009E59F7" w:rsidRDefault="009E59F7" w:rsidP="00BC4614">
      <w:pPr>
        <w:pStyle w:val="Heading1"/>
        <w:rPr>
          <w:i/>
        </w:rPr>
      </w:pPr>
      <w:r w:rsidRPr="009E59F7">
        <w:rPr>
          <w:i/>
        </w:rPr>
        <w:t>Subject</w:t>
      </w:r>
    </w:p>
    <w:p w:rsidR="00515830" w:rsidRDefault="00515830" w:rsidP="00BC4614">
      <w:pPr>
        <w:rPr>
          <w:i/>
        </w:rPr>
      </w:pPr>
      <w:r>
        <w:rPr>
          <w:i/>
        </w:rPr>
        <w:t>Road Trips, Showcasing the Arts and More</w:t>
      </w:r>
    </w:p>
    <w:p w:rsidR="00BC4614" w:rsidRPr="00BC4614" w:rsidRDefault="00BC4614" w:rsidP="00BC4614">
      <w:pPr>
        <w:rPr>
          <w:i/>
        </w:rPr>
      </w:pPr>
      <w:r w:rsidRPr="00BC4614">
        <w:rPr>
          <w:i/>
        </w:rPr>
        <w:t>(Left-hand Column)</w:t>
      </w:r>
    </w:p>
    <w:p w:rsidR="00BC4614" w:rsidRDefault="00BC4614" w:rsidP="00B1298A">
      <w:pPr>
        <w:pStyle w:val="Heading3"/>
      </w:pPr>
      <w:r>
        <w:t>Column</w:t>
      </w:r>
    </w:p>
    <w:p w:rsidR="00E364D6" w:rsidRPr="008A0612" w:rsidRDefault="00422A14" w:rsidP="00BC4614">
      <w:pPr>
        <w:rPr>
          <w:highlight w:val="yellow"/>
        </w:rPr>
      </w:pPr>
      <w:r w:rsidRPr="008A0612">
        <w:rPr>
          <w:highlight w:val="yellow"/>
        </w:rPr>
        <w:t xml:space="preserve">We’ve been </w:t>
      </w:r>
      <w:r w:rsidR="00385FD2" w:rsidRPr="008A0612">
        <w:rPr>
          <w:highlight w:val="yellow"/>
        </w:rPr>
        <w:t xml:space="preserve">on the road </w:t>
      </w:r>
      <w:r w:rsidR="00E364D6" w:rsidRPr="008A0612">
        <w:rPr>
          <w:highlight w:val="yellow"/>
        </w:rPr>
        <w:t>lately and i</w:t>
      </w:r>
      <w:r w:rsidRPr="008A0612">
        <w:rPr>
          <w:highlight w:val="yellow"/>
        </w:rPr>
        <w:t xml:space="preserve">t was great meeting up with </w:t>
      </w:r>
      <w:del w:id="0" w:author="Allison Monro" w:date="2010-09-30T14:06:00Z">
        <w:r w:rsidRPr="008A0612" w:rsidDel="00691D6F">
          <w:rPr>
            <w:highlight w:val="yellow"/>
          </w:rPr>
          <w:delText xml:space="preserve">all </w:delText>
        </w:r>
      </w:del>
      <w:r w:rsidRPr="008A0612">
        <w:rPr>
          <w:highlight w:val="yellow"/>
        </w:rPr>
        <w:t>our</w:t>
      </w:r>
      <w:r w:rsidR="00385FD2" w:rsidRPr="008A0612">
        <w:rPr>
          <w:highlight w:val="yellow"/>
        </w:rPr>
        <w:t xml:space="preserve"> </w:t>
      </w:r>
      <w:r w:rsidRPr="008A0612">
        <w:rPr>
          <w:highlight w:val="yellow"/>
        </w:rPr>
        <w:t xml:space="preserve">alumni </w:t>
      </w:r>
      <w:r w:rsidR="00385FD2" w:rsidRPr="008A0612">
        <w:rPr>
          <w:highlight w:val="yellow"/>
        </w:rPr>
        <w:t>in Long Beach and</w:t>
      </w:r>
      <w:del w:id="1" w:author="Allison Monro" w:date="2010-09-30T14:06:00Z">
        <w:r w:rsidR="00385FD2" w:rsidRPr="008A0612" w:rsidDel="00691D6F">
          <w:rPr>
            <w:highlight w:val="yellow"/>
          </w:rPr>
          <w:delText xml:space="preserve"> up</w:delText>
        </w:r>
      </w:del>
      <w:r w:rsidR="00385FD2" w:rsidRPr="008A0612">
        <w:rPr>
          <w:highlight w:val="yellow"/>
        </w:rPr>
        <w:t xml:space="preserve"> in Seattle and Portland. Last </w:t>
      </w:r>
      <w:r w:rsidRPr="008A0612">
        <w:rPr>
          <w:highlight w:val="yellow"/>
        </w:rPr>
        <w:t xml:space="preserve">month’s screenings of the National Geographic </w:t>
      </w:r>
      <w:del w:id="2" w:author="Allison Monro" w:date="2010-09-30T14:07:00Z">
        <w:r w:rsidRPr="008A0612" w:rsidDel="00691D6F">
          <w:rPr>
            <w:highlight w:val="yellow"/>
          </w:rPr>
          <w:delText>feature</w:delText>
        </w:r>
      </w:del>
      <w:ins w:id="3" w:author="Allison Monro" w:date="2010-09-30T14:07:00Z">
        <w:r w:rsidR="00691D6F">
          <w:rPr>
            <w:highlight w:val="yellow"/>
          </w:rPr>
          <w:t>documentary</w:t>
        </w:r>
      </w:ins>
      <w:r w:rsidRPr="008A0612">
        <w:rPr>
          <w:highlight w:val="yellow"/>
        </w:rPr>
        <w:t xml:space="preserve">, </w:t>
      </w:r>
      <w:r w:rsidRPr="008A0612">
        <w:rPr>
          <w:i/>
          <w:highlight w:val="yellow"/>
        </w:rPr>
        <w:t>Climbing Redwood Giants</w:t>
      </w:r>
      <w:r w:rsidRPr="008A0612">
        <w:rPr>
          <w:highlight w:val="yellow"/>
        </w:rPr>
        <w:t xml:space="preserve">, featuring HSU forestry professor Steve </w:t>
      </w:r>
      <w:proofErr w:type="spellStart"/>
      <w:r w:rsidRPr="008A0612">
        <w:rPr>
          <w:highlight w:val="yellow"/>
        </w:rPr>
        <w:t>Sillett</w:t>
      </w:r>
      <w:proofErr w:type="spellEnd"/>
      <w:r w:rsidR="00385FD2" w:rsidRPr="008A0612">
        <w:rPr>
          <w:highlight w:val="yellow"/>
        </w:rPr>
        <w:t>, was a big hit—fo</w:t>
      </w:r>
      <w:r w:rsidRPr="008A0612">
        <w:rPr>
          <w:highlight w:val="yellow"/>
        </w:rPr>
        <w:t xml:space="preserve">lks in Seattle and Portland </w:t>
      </w:r>
      <w:r w:rsidR="009F4BCF" w:rsidRPr="008A0612">
        <w:rPr>
          <w:highlight w:val="yellow"/>
        </w:rPr>
        <w:t>definitely</w:t>
      </w:r>
      <w:r w:rsidRPr="008A0612">
        <w:rPr>
          <w:highlight w:val="yellow"/>
        </w:rPr>
        <w:t xml:space="preserve"> know how to have a good </w:t>
      </w:r>
      <w:proofErr w:type="gramStart"/>
      <w:r w:rsidRPr="008A0612">
        <w:rPr>
          <w:highlight w:val="yellow"/>
        </w:rPr>
        <w:t>time.</w:t>
      </w:r>
      <w:proofErr w:type="gramEnd"/>
      <w:r w:rsidRPr="008A0612">
        <w:rPr>
          <w:highlight w:val="yellow"/>
        </w:rPr>
        <w:t xml:space="preserve"> </w:t>
      </w:r>
      <w:ins w:id="4" w:author="Allison Monro" w:date="2010-09-30T14:08:00Z">
        <w:r w:rsidR="00691D6F">
          <w:rPr>
            <w:highlight w:val="yellow"/>
          </w:rPr>
          <w:t>(</w:t>
        </w:r>
        <w:proofErr w:type="gramStart"/>
        <w:r w:rsidR="00691D6F">
          <w:rPr>
            <w:highlight w:val="yellow"/>
          </w:rPr>
          <w:t>consider</w:t>
        </w:r>
        <w:proofErr w:type="gramEnd"/>
        <w:r w:rsidR="00691D6F">
          <w:rPr>
            <w:highlight w:val="yellow"/>
          </w:rPr>
          <w:t xml:space="preserve"> cutting the line after the M dash—requires repeating the place names Seattle and Portland and </w:t>
        </w:r>
        <w:proofErr w:type="spellStart"/>
        <w:r w:rsidR="00691D6F">
          <w:rPr>
            <w:highlight w:val="yellow"/>
          </w:rPr>
          <w:t>kinda</w:t>
        </w:r>
        <w:proofErr w:type="spellEnd"/>
        <w:r w:rsidR="00691D6F">
          <w:rPr>
            <w:highlight w:val="yellow"/>
          </w:rPr>
          <w:t xml:space="preserve"> seems to imply that the Long Beach crowd was dull</w:t>
        </w:r>
      </w:ins>
      <w:ins w:id="5" w:author="Allison Monro" w:date="2010-09-30T14:09:00Z">
        <w:r w:rsidR="00691D6F">
          <w:rPr>
            <w:highlight w:val="yellow"/>
          </w:rPr>
          <w:t xml:space="preserve"> before you get to the next </w:t>
        </w:r>
        <w:proofErr w:type="spellStart"/>
        <w:r w:rsidR="00691D6F">
          <w:rPr>
            <w:highlight w:val="yellow"/>
          </w:rPr>
          <w:t>graf</w:t>
        </w:r>
      </w:ins>
      <w:proofErr w:type="spellEnd"/>
      <w:ins w:id="6" w:author="Allison Monro" w:date="2010-09-30T14:08:00Z">
        <w:r w:rsidR="00691D6F">
          <w:rPr>
            <w:highlight w:val="yellow"/>
          </w:rPr>
          <w:t xml:space="preserve">). </w:t>
        </w:r>
      </w:ins>
    </w:p>
    <w:p w:rsidR="00E364D6" w:rsidRPr="008A0612" w:rsidRDefault="00E364D6" w:rsidP="00BC4614">
      <w:pPr>
        <w:rPr>
          <w:highlight w:val="yellow"/>
        </w:rPr>
      </w:pPr>
    </w:p>
    <w:p w:rsidR="009F4BCF" w:rsidRPr="008A0612" w:rsidRDefault="009F4BCF" w:rsidP="00BC4614">
      <w:pPr>
        <w:rPr>
          <w:highlight w:val="yellow"/>
        </w:rPr>
      </w:pPr>
      <w:r w:rsidRPr="008A0612">
        <w:rPr>
          <w:highlight w:val="yellow"/>
        </w:rPr>
        <w:t>B</w:t>
      </w:r>
      <w:r w:rsidR="00422A14" w:rsidRPr="008A0612">
        <w:rPr>
          <w:highlight w:val="yellow"/>
        </w:rPr>
        <w:t xml:space="preserve">eer tasting at </w:t>
      </w:r>
      <w:r w:rsidRPr="008A0612">
        <w:rPr>
          <w:highlight w:val="yellow"/>
        </w:rPr>
        <w:t>Belmont Brewing Company</w:t>
      </w:r>
      <w:r w:rsidR="00422A14" w:rsidRPr="008A0612">
        <w:rPr>
          <w:highlight w:val="yellow"/>
        </w:rPr>
        <w:t xml:space="preserve"> in Long Beach was </w:t>
      </w:r>
      <w:r w:rsidRPr="008A0612">
        <w:rPr>
          <w:highlight w:val="yellow"/>
        </w:rPr>
        <w:t xml:space="preserve">a great way to gear up for this month’s </w:t>
      </w:r>
      <w:r w:rsidR="00422A14" w:rsidRPr="008A0612">
        <w:rPr>
          <w:highlight w:val="yellow"/>
        </w:rPr>
        <w:t xml:space="preserve">big event: Homecoming &amp; Family Weekend. </w:t>
      </w:r>
      <w:r w:rsidRPr="008A0612">
        <w:rPr>
          <w:highlight w:val="yellow"/>
        </w:rPr>
        <w:t xml:space="preserve">With only two weeks to go, time’s ticking, but </w:t>
      </w:r>
      <w:del w:id="7" w:author="Allison Monro" w:date="2010-09-30T14:09:00Z">
        <w:r w:rsidRPr="008A0612" w:rsidDel="00691D6F">
          <w:rPr>
            <w:highlight w:val="yellow"/>
          </w:rPr>
          <w:delText xml:space="preserve">there’s </w:delText>
        </w:r>
      </w:del>
      <w:ins w:id="8" w:author="Allison Monro" w:date="2010-09-30T14:09:00Z">
        <w:r w:rsidR="00691D6F">
          <w:rPr>
            <w:highlight w:val="yellow"/>
          </w:rPr>
          <w:t xml:space="preserve">you can </w:t>
        </w:r>
      </w:ins>
      <w:r w:rsidRPr="008A0612">
        <w:rPr>
          <w:highlight w:val="yellow"/>
        </w:rPr>
        <w:t xml:space="preserve">still </w:t>
      </w:r>
      <w:del w:id="9" w:author="Allison Monro" w:date="2010-09-30T14:09:00Z">
        <w:r w:rsidRPr="00691D6F" w:rsidDel="00691D6F">
          <w:rPr>
            <w:highlight w:val="yellow"/>
            <w:u w:val="single"/>
            <w:rPrChange w:id="10" w:author="Allison Monro" w:date="2010-09-30T14:10:00Z">
              <w:rPr>
                <w:highlight w:val="yellow"/>
              </w:rPr>
            </w:rPrChange>
          </w:rPr>
          <w:delText xml:space="preserve">a chance to </w:delText>
        </w:r>
      </w:del>
      <w:r w:rsidRPr="00691D6F">
        <w:rPr>
          <w:highlight w:val="yellow"/>
          <w:u w:val="single"/>
          <w:rPrChange w:id="11" w:author="Allison Monro" w:date="2010-09-30T14:10:00Z">
            <w:rPr>
              <w:highlight w:val="yellow"/>
            </w:rPr>
          </w:rPrChange>
        </w:rPr>
        <w:t xml:space="preserve">register </w:t>
      </w:r>
      <w:ins w:id="12" w:author="Allison Monro" w:date="2010-09-30T14:10:00Z">
        <w:r w:rsidR="00691D6F" w:rsidRPr="00691D6F">
          <w:rPr>
            <w:highlight w:val="yellow"/>
            <w:u w:val="single"/>
            <w:rPrChange w:id="13" w:author="Allison Monro" w:date="2010-09-30T14:10:00Z">
              <w:rPr>
                <w:highlight w:val="yellow"/>
              </w:rPr>
            </w:rPrChange>
          </w:rPr>
          <w:t>now</w:t>
        </w:r>
      </w:ins>
      <w:del w:id="14" w:author="Allison Monro" w:date="2010-09-30T14:10:00Z">
        <w:r w:rsidRPr="008A0612" w:rsidDel="00691D6F">
          <w:rPr>
            <w:highlight w:val="yellow"/>
          </w:rPr>
          <w:delText>by clicking here</w:delText>
        </w:r>
      </w:del>
      <w:r w:rsidRPr="008A0612">
        <w:rPr>
          <w:highlight w:val="yellow"/>
        </w:rPr>
        <w:t>.</w:t>
      </w:r>
    </w:p>
    <w:p w:rsidR="00B44781" w:rsidRPr="008A0612" w:rsidRDefault="009F4BCF" w:rsidP="00BC4614">
      <w:pPr>
        <w:rPr>
          <w:highlight w:val="yellow"/>
        </w:rPr>
      </w:pPr>
      <w:r w:rsidRPr="008A0612">
        <w:rPr>
          <w:highlight w:val="yellow"/>
        </w:rPr>
        <w:t>Insider’s tip</w:t>
      </w:r>
      <w:r w:rsidR="00E364D6" w:rsidRPr="008A0612">
        <w:rPr>
          <w:highlight w:val="yellow"/>
        </w:rPr>
        <w:t>—t</w:t>
      </w:r>
      <w:r w:rsidRPr="008A0612">
        <w:rPr>
          <w:highlight w:val="yellow"/>
        </w:rPr>
        <w:t>his year we’re rolling out our first</w:t>
      </w:r>
      <w:ins w:id="15" w:author="Allison Monro" w:date="2010-09-30T14:10:00Z">
        <w:r w:rsidR="00691D6F">
          <w:rPr>
            <w:highlight w:val="yellow"/>
          </w:rPr>
          <w:t>-</w:t>
        </w:r>
      </w:ins>
      <w:del w:id="16" w:author="Allison Monro" w:date="2010-09-30T14:10:00Z">
        <w:r w:rsidRPr="008A0612" w:rsidDel="00691D6F">
          <w:rPr>
            <w:highlight w:val="yellow"/>
          </w:rPr>
          <w:delText xml:space="preserve"> </w:delText>
        </w:r>
      </w:del>
      <w:r w:rsidR="00B44781" w:rsidRPr="008A0612">
        <w:rPr>
          <w:highlight w:val="yellow"/>
        </w:rPr>
        <w:t xml:space="preserve">ever Arts Showcase as part </w:t>
      </w:r>
      <w:r w:rsidR="00E364D6" w:rsidRPr="008A0612">
        <w:rPr>
          <w:highlight w:val="yellow"/>
        </w:rPr>
        <w:t xml:space="preserve">the weekend’s </w:t>
      </w:r>
      <w:r w:rsidR="00B44781" w:rsidRPr="008A0612">
        <w:rPr>
          <w:highlight w:val="yellow"/>
        </w:rPr>
        <w:t xml:space="preserve">activities. Here’s a sneak peak </w:t>
      </w:r>
      <w:ins w:id="17" w:author="Allison Monro" w:date="2010-09-30T14:10:00Z">
        <w:r w:rsidR="00691D6F">
          <w:rPr>
            <w:highlight w:val="yellow"/>
          </w:rPr>
          <w:t>of the Art happenings</w:t>
        </w:r>
      </w:ins>
      <w:del w:id="18" w:author="Allison Monro" w:date="2010-09-30T14:10:00Z">
        <w:r w:rsidR="003C5D31" w:rsidRPr="008A0612" w:rsidDel="00691D6F">
          <w:rPr>
            <w:highlight w:val="yellow"/>
          </w:rPr>
          <w:delText>what’s schedule</w:delText>
        </w:r>
      </w:del>
      <w:r w:rsidR="003C5D31" w:rsidRPr="008A0612">
        <w:rPr>
          <w:highlight w:val="yellow"/>
        </w:rPr>
        <w:t xml:space="preserve"> so far</w:t>
      </w:r>
      <w:r w:rsidR="00B44781" w:rsidRPr="008A0612">
        <w:rPr>
          <w:highlight w:val="yellow"/>
        </w:rPr>
        <w:t>:</w:t>
      </w:r>
    </w:p>
    <w:p w:rsidR="00A34882" w:rsidRPr="008A0612" w:rsidRDefault="00A34882" w:rsidP="00BC4614">
      <w:pPr>
        <w:rPr>
          <w:highlight w:val="yellow"/>
        </w:rPr>
      </w:pPr>
      <w:r w:rsidRPr="008A0612">
        <w:rPr>
          <w:highlight w:val="yellow"/>
        </w:rPr>
        <w:t xml:space="preserve">• </w:t>
      </w:r>
      <w:proofErr w:type="gramStart"/>
      <w:r w:rsidRPr="008A0612">
        <w:rPr>
          <w:highlight w:val="yellow"/>
        </w:rPr>
        <w:t>Live</w:t>
      </w:r>
      <w:proofErr w:type="gramEnd"/>
      <w:r w:rsidRPr="008A0612">
        <w:rPr>
          <w:highlight w:val="yellow"/>
        </w:rPr>
        <w:t xml:space="preserve"> mural painting by </w:t>
      </w:r>
      <w:r w:rsidR="008A0612" w:rsidRPr="008A0612">
        <w:rPr>
          <w:highlight w:val="yellow"/>
        </w:rPr>
        <w:t xml:space="preserve">HSU </w:t>
      </w:r>
      <w:r w:rsidRPr="008A0612">
        <w:rPr>
          <w:highlight w:val="yellow"/>
        </w:rPr>
        <w:t>Art Students</w:t>
      </w:r>
    </w:p>
    <w:p w:rsidR="00A34882" w:rsidRPr="008A0612" w:rsidRDefault="00A34882" w:rsidP="00BC4614">
      <w:pPr>
        <w:rPr>
          <w:highlight w:val="yellow"/>
        </w:rPr>
      </w:pPr>
      <w:r w:rsidRPr="008A0612">
        <w:rPr>
          <w:highlight w:val="yellow"/>
        </w:rPr>
        <w:t>• </w:t>
      </w:r>
      <w:proofErr w:type="spellStart"/>
      <w:r w:rsidRPr="008A0612">
        <w:rPr>
          <w:highlight w:val="yellow"/>
        </w:rPr>
        <w:t>Improv</w:t>
      </w:r>
      <w:proofErr w:type="spellEnd"/>
      <w:del w:id="19" w:author="Allison Monro" w:date="2010-09-30T14:11:00Z">
        <w:r w:rsidRPr="008A0612" w:rsidDel="00691D6F">
          <w:rPr>
            <w:highlight w:val="yellow"/>
          </w:rPr>
          <w:delText>e</w:delText>
        </w:r>
      </w:del>
      <w:r w:rsidRPr="008A0612">
        <w:rPr>
          <w:highlight w:val="yellow"/>
        </w:rPr>
        <w:t xml:space="preserve"> dance</w:t>
      </w:r>
      <w:r w:rsidR="008A0612" w:rsidRPr="008A0612">
        <w:rPr>
          <w:highlight w:val="yellow"/>
        </w:rPr>
        <w:t xml:space="preserve"> performances</w:t>
      </w:r>
    </w:p>
    <w:p w:rsidR="00A34882" w:rsidRPr="008A0612" w:rsidRDefault="00A34882" w:rsidP="00BC4614">
      <w:pPr>
        <w:rPr>
          <w:highlight w:val="yellow"/>
        </w:rPr>
      </w:pPr>
      <w:r w:rsidRPr="008A0612">
        <w:rPr>
          <w:highlight w:val="yellow"/>
        </w:rPr>
        <w:t>• Theat</w:t>
      </w:r>
      <w:ins w:id="20" w:author="Allison Monro" w:date="2010-09-30T14:11:00Z">
        <w:r w:rsidR="00691D6F">
          <w:rPr>
            <w:highlight w:val="yellow"/>
          </w:rPr>
          <w:t>er</w:t>
        </w:r>
      </w:ins>
      <w:del w:id="21" w:author="Allison Monro" w:date="2010-09-30T14:11:00Z">
        <w:r w:rsidRPr="008A0612" w:rsidDel="00691D6F">
          <w:rPr>
            <w:highlight w:val="yellow"/>
          </w:rPr>
          <w:delText>re</w:delText>
        </w:r>
      </w:del>
      <w:r w:rsidRPr="008A0612">
        <w:rPr>
          <w:highlight w:val="yellow"/>
        </w:rPr>
        <w:t xml:space="preserve"> performances and Short Film screenings</w:t>
      </w:r>
    </w:p>
    <w:p w:rsidR="00053A82" w:rsidRPr="008A0612" w:rsidRDefault="00A34882" w:rsidP="00BC4614">
      <w:pPr>
        <w:rPr>
          <w:highlight w:val="yellow"/>
        </w:rPr>
      </w:pPr>
      <w:r w:rsidRPr="008A0612">
        <w:rPr>
          <w:highlight w:val="yellow"/>
        </w:rPr>
        <w:t>• Jazz combo</w:t>
      </w:r>
    </w:p>
    <w:p w:rsidR="009B5A25" w:rsidRDefault="00053A82" w:rsidP="00053A82">
      <w:r w:rsidRPr="008A0612">
        <w:rPr>
          <w:highlight w:val="yellow"/>
        </w:rPr>
        <w:t xml:space="preserve">More </w:t>
      </w:r>
      <w:r w:rsidR="008A0612" w:rsidRPr="008A0612">
        <w:rPr>
          <w:highlight w:val="yellow"/>
        </w:rPr>
        <w:t>fun</w:t>
      </w:r>
      <w:r w:rsidRPr="008A0612">
        <w:rPr>
          <w:highlight w:val="yellow"/>
        </w:rPr>
        <w:t xml:space="preserve"> is being planned as I type this, so mark your calendars and join us Oct. 15 - 17!</w:t>
      </w:r>
    </w:p>
    <w:p w:rsidR="00A34882" w:rsidRDefault="00A34882" w:rsidP="00053A82"/>
    <w:p w:rsidR="00AD0019" w:rsidRDefault="00AD0019" w:rsidP="00AD0019">
      <w:pPr>
        <w:pStyle w:val="Heading3"/>
      </w:pPr>
      <w:r>
        <w:t>Alum Profile</w:t>
      </w:r>
    </w:p>
    <w:p w:rsidR="00537288" w:rsidRDefault="00537288" w:rsidP="00537288">
      <w:r>
        <w:t>(Krista image)</w:t>
      </w:r>
    </w:p>
    <w:p w:rsidR="00537288" w:rsidRPr="00537288" w:rsidRDefault="009A6F49" w:rsidP="00537288">
      <w:r>
        <w:t>A</w:t>
      </w:r>
      <w:r w:rsidR="00537288" w:rsidRPr="00537288">
        <w:t xml:space="preserve">lum </w:t>
      </w:r>
      <w:r w:rsidR="00946870" w:rsidRPr="00537288">
        <w:t xml:space="preserve">Krista </w:t>
      </w:r>
      <w:proofErr w:type="spellStart"/>
      <w:r w:rsidR="00946870" w:rsidRPr="00537288">
        <w:t>Detor</w:t>
      </w:r>
      <w:proofErr w:type="spellEnd"/>
      <w:r w:rsidR="00537288" w:rsidRPr="00537288">
        <w:t>, who</w:t>
      </w:r>
      <w:r w:rsidR="00946870" w:rsidRPr="00537288">
        <w:t xml:space="preserve"> </w:t>
      </w:r>
      <w:r w:rsidR="00537288" w:rsidRPr="00537288">
        <w:t xml:space="preserve">was recently profiled in </w:t>
      </w:r>
      <w:r w:rsidR="00537288" w:rsidRPr="00691D6F">
        <w:rPr>
          <w:i/>
          <w:rPrChange w:id="22" w:author="Allison Monro" w:date="2010-09-30T14:12:00Z">
            <w:rPr/>
          </w:rPrChange>
        </w:rPr>
        <w:t>Humboldt</w:t>
      </w:r>
      <w:r w:rsidR="00537288" w:rsidRPr="00537288">
        <w:t xml:space="preserve"> magazine, is on tour in the U.S. </w:t>
      </w:r>
      <w:ins w:id="23" w:author="Allison Monro" w:date="2010-09-30T14:12:00Z">
        <w:r w:rsidR="00691D6F">
          <w:t>to</w:t>
        </w:r>
      </w:ins>
      <w:del w:id="24" w:author="Allison Monro" w:date="2010-09-30T14:12:00Z">
        <w:r w:rsidR="00537288" w:rsidRPr="00537288" w:rsidDel="00691D6F">
          <w:delText>in</w:delText>
        </w:r>
      </w:del>
      <w:r w:rsidR="00537288" w:rsidRPr="00537288">
        <w:t xml:space="preserve"> support </w:t>
      </w:r>
      <w:del w:id="25" w:author="Allison Monro" w:date="2010-09-30T14:12:00Z">
        <w:r w:rsidR="00537288" w:rsidRPr="00537288" w:rsidDel="00691D6F">
          <w:delText xml:space="preserve">of </w:delText>
        </w:r>
      </w:del>
      <w:r w:rsidR="00537288" w:rsidRPr="00537288">
        <w:t>her latest album, “Chocolate Paper Suites</w:t>
      </w:r>
      <w:r w:rsidR="00537288">
        <w:t>.” Read more about Krista here</w:t>
      </w:r>
      <w:ins w:id="26" w:author="Allison Monro" w:date="2010-09-30T14:12:00Z">
        <w:r w:rsidR="00691D6F">
          <w:t>.</w:t>
        </w:r>
      </w:ins>
      <w:r w:rsidR="00537288">
        <w:t xml:space="preserve"> &gt;&gt;</w:t>
      </w:r>
    </w:p>
    <w:p w:rsidR="00537288" w:rsidRDefault="000F5A01" w:rsidP="00BC4614">
      <w:hyperlink r:id="rId4" w:history="1">
        <w:r w:rsidR="00537288" w:rsidRPr="00734BC5">
          <w:rPr>
            <w:rStyle w:val="Hyperlink"/>
          </w:rPr>
          <w:t>http://magazine.humboldt.edu/fall10/krista-detor/</w:t>
        </w:r>
      </w:hyperlink>
    </w:p>
    <w:p w:rsidR="00AD0019" w:rsidRDefault="00537288" w:rsidP="00BC4614">
      <w:r>
        <w:t>(</w:t>
      </w:r>
      <w:proofErr w:type="gramStart"/>
      <w:r>
        <w:t>magazine</w:t>
      </w:r>
      <w:proofErr w:type="gramEnd"/>
      <w:r>
        <w:t xml:space="preserve"> cover image)</w:t>
      </w:r>
    </w:p>
    <w:p w:rsidR="00504818" w:rsidRDefault="00504818" w:rsidP="00AD0019">
      <w:pPr>
        <w:pStyle w:val="Heading3"/>
      </w:pPr>
    </w:p>
    <w:p w:rsidR="00AD0019" w:rsidRDefault="00AD0019" w:rsidP="00AD0019">
      <w:pPr>
        <w:pStyle w:val="Heading3"/>
      </w:pPr>
      <w:r>
        <w:t>Campus News</w:t>
      </w:r>
    </w:p>
    <w:p w:rsidR="00504818" w:rsidRDefault="00A90239" w:rsidP="00BC4614">
      <w:r>
        <w:t>Schatz</w:t>
      </w:r>
      <w:r w:rsidR="00404FE6">
        <w:t xml:space="preserve"> Researcher </w:t>
      </w:r>
      <w:r>
        <w:t xml:space="preserve">and </w:t>
      </w:r>
      <w:r w:rsidR="00404FE6">
        <w:t xml:space="preserve">Richard Engel </w:t>
      </w:r>
      <w:r w:rsidRPr="00A90239">
        <w:t>(‘88)</w:t>
      </w:r>
      <w:r>
        <w:t xml:space="preserve"> </w:t>
      </w:r>
      <w:r w:rsidR="00404FE6">
        <w:t xml:space="preserve">returns from El Salvador after a year on </w:t>
      </w:r>
      <w:r w:rsidR="00404FE6" w:rsidRPr="003E754D">
        <w:rPr>
          <w:b/>
        </w:rPr>
        <w:t>Fulbright Scholarship</w:t>
      </w:r>
      <w:ins w:id="27" w:author="Allison Monro" w:date="2010-09-30T14:36:00Z">
        <w:r w:rsidR="00E65F0B">
          <w:rPr>
            <w:b/>
          </w:rPr>
          <w:t xml:space="preserve"> </w:t>
        </w:r>
      </w:ins>
      <w:del w:id="28" w:author="Allison Monro" w:date="2010-09-30T14:12:00Z">
        <w:r w:rsidR="003E754D" w:rsidDel="00691D6F">
          <w:delText xml:space="preserve"> </w:delText>
        </w:r>
      </w:del>
      <w:r w:rsidR="003E754D">
        <w:t>&gt;&gt;</w:t>
      </w:r>
    </w:p>
    <w:p w:rsidR="003E754D" w:rsidRDefault="00BA4FD6" w:rsidP="00BC4614">
      <w:r w:rsidRPr="00BA4FD6">
        <w:t>http://now.humboldt.edu/news/schatz-engineer-takes-renewable-energy-abroad/</w:t>
      </w:r>
    </w:p>
    <w:p w:rsidR="001358D3" w:rsidRDefault="001358D3" w:rsidP="00BC4614"/>
    <w:p w:rsidR="003E754D" w:rsidRPr="003E754D" w:rsidRDefault="001358D3" w:rsidP="00BC4614">
      <w:pPr>
        <w:rPr>
          <w:b/>
        </w:rPr>
      </w:pPr>
      <w:r>
        <w:t xml:space="preserve">Take a </w:t>
      </w:r>
      <w:r w:rsidR="003E754D" w:rsidRPr="003E754D">
        <w:t xml:space="preserve">Look at How Alumni </w:t>
      </w:r>
      <w:r w:rsidR="003E754D">
        <w:t xml:space="preserve">Giving Opens Doors for </w:t>
      </w:r>
      <w:r w:rsidR="003E754D" w:rsidRPr="003E754D">
        <w:rPr>
          <w:b/>
        </w:rPr>
        <w:t>HSU Students</w:t>
      </w:r>
      <w:r w:rsidR="003E754D">
        <w:rPr>
          <w:b/>
        </w:rPr>
        <w:t xml:space="preserve"> &gt;&gt;</w:t>
      </w:r>
    </w:p>
    <w:p w:rsidR="00BC4614" w:rsidRDefault="00504818" w:rsidP="00BC4614">
      <w:r w:rsidRPr="00504818">
        <w:t>http://www.humboldt.edu/president/mailings/20sept10/</w:t>
      </w:r>
    </w:p>
    <w:p w:rsidR="00337271" w:rsidRDefault="00337271" w:rsidP="00B1298A">
      <w:pPr>
        <w:pStyle w:val="Heading3"/>
      </w:pPr>
    </w:p>
    <w:p w:rsidR="00BC4614" w:rsidRDefault="00BC4614" w:rsidP="00B1298A">
      <w:pPr>
        <w:pStyle w:val="Heading3"/>
      </w:pPr>
      <w:r>
        <w:t>Department News</w:t>
      </w:r>
    </w:p>
    <w:p w:rsidR="00577A54" w:rsidRPr="00F052C6" w:rsidRDefault="00E65F0B" w:rsidP="007215C8">
      <w:pPr>
        <w:rPr>
          <w:highlight w:val="yellow"/>
        </w:rPr>
      </w:pPr>
      <w:r w:rsidRPr="00F052C6">
        <w:rPr>
          <w:highlight w:val="yellow"/>
        </w:rPr>
        <w:t xml:space="preserve">Journalism students reach out with </w:t>
      </w:r>
      <w:del w:id="29" w:author="Allison Monro" w:date="2010-09-30T14:37:00Z">
        <w:r w:rsidRPr="00F052C6" w:rsidDel="00E65F0B">
          <w:rPr>
            <w:highlight w:val="yellow"/>
          </w:rPr>
          <w:delText>skype</w:delText>
        </w:r>
      </w:del>
      <w:ins w:id="30" w:author="Allison Monro" w:date="2010-09-30T14:37:00Z">
        <w:r>
          <w:rPr>
            <w:highlight w:val="yellow"/>
          </w:rPr>
          <w:t>S</w:t>
        </w:r>
        <w:r w:rsidRPr="00F052C6">
          <w:rPr>
            <w:highlight w:val="yellow"/>
          </w:rPr>
          <w:t>kype</w:t>
        </w:r>
      </w:ins>
      <w:r w:rsidRPr="00F052C6">
        <w:rPr>
          <w:highlight w:val="yellow"/>
        </w:rPr>
        <w:t xml:space="preserve">; </w:t>
      </w:r>
      <w:ins w:id="31" w:author="Allison Monro" w:date="2010-09-30T14:37:00Z">
        <w:r>
          <w:rPr>
            <w:highlight w:val="yellow"/>
          </w:rPr>
          <w:t>Professor</w:t>
        </w:r>
      </w:ins>
      <w:del w:id="32" w:author="Allison Monro" w:date="2010-09-30T14:37:00Z">
        <w:r w:rsidRPr="00F052C6" w:rsidDel="00E65F0B">
          <w:rPr>
            <w:highlight w:val="yellow"/>
          </w:rPr>
          <w:delText>dr.</w:delText>
        </w:r>
      </w:del>
      <w:r w:rsidRPr="00F052C6">
        <w:rPr>
          <w:highlight w:val="yellow"/>
        </w:rPr>
        <w:t xml:space="preserve"> Kim </w:t>
      </w:r>
      <w:ins w:id="33" w:author="Allison Monro" w:date="2010-09-30T14:37:00Z">
        <w:r>
          <w:rPr>
            <w:highlight w:val="yellow"/>
          </w:rPr>
          <w:t>B</w:t>
        </w:r>
      </w:ins>
      <w:del w:id="34" w:author="Allison Monro" w:date="2010-09-30T14:37:00Z">
        <w:r w:rsidRPr="00F052C6" w:rsidDel="00E65F0B">
          <w:rPr>
            <w:highlight w:val="yellow"/>
          </w:rPr>
          <w:delText>b</w:delText>
        </w:r>
      </w:del>
      <w:r w:rsidRPr="00F052C6">
        <w:rPr>
          <w:highlight w:val="yellow"/>
        </w:rPr>
        <w:t xml:space="preserve">erry honored and we welcome a new art faculty member. </w:t>
      </w:r>
      <w:r w:rsidR="00577A54" w:rsidRPr="00F052C6">
        <w:rPr>
          <w:highlight w:val="yellow"/>
        </w:rPr>
        <w:t xml:space="preserve">Read </w:t>
      </w:r>
      <w:r w:rsidRPr="00F052C6">
        <w:rPr>
          <w:highlight w:val="yellow"/>
        </w:rPr>
        <w:t xml:space="preserve">more </w:t>
      </w:r>
      <w:r w:rsidR="00577A54" w:rsidRPr="00F052C6">
        <w:rPr>
          <w:highlight w:val="yellow"/>
        </w:rPr>
        <w:t xml:space="preserve">&gt;&gt; </w:t>
      </w:r>
      <w:hyperlink r:id="rId5" w:history="1">
        <w:r w:rsidR="00577A54" w:rsidRPr="00F052C6">
          <w:rPr>
            <w:rStyle w:val="Hyperlink"/>
            <w:highlight w:val="yellow"/>
          </w:rPr>
          <w:t>http://alumni.humboldt.edu/s/857/interior.aspx?sid=857&amp;gid=1&amp;pgid=252&amp;cid=1379&amp;ecid=1379&amp;crid=0&amp;calpgid=15&amp;calcid=8</w:t>
        </w:r>
        <w:r w:rsidR="00577A54" w:rsidRPr="00F052C6">
          <w:rPr>
            <w:rStyle w:val="Hyperlink"/>
            <w:highlight w:val="yellow"/>
          </w:rPr>
          <w:t>1</w:t>
        </w:r>
        <w:r w:rsidR="00577A54" w:rsidRPr="00F052C6">
          <w:rPr>
            <w:rStyle w:val="Hyperlink"/>
            <w:highlight w:val="yellow"/>
          </w:rPr>
          <w:t>8</w:t>
        </w:r>
      </w:hyperlink>
    </w:p>
    <w:p w:rsidR="001114E4" w:rsidRPr="00F052C6" w:rsidRDefault="001114E4" w:rsidP="007215C8">
      <w:pPr>
        <w:rPr>
          <w:highlight w:val="yellow"/>
        </w:rPr>
      </w:pPr>
    </w:p>
    <w:p w:rsidR="00577A54" w:rsidRPr="00F052C6" w:rsidRDefault="001114E4" w:rsidP="007215C8">
      <w:pPr>
        <w:rPr>
          <w:highlight w:val="yellow"/>
        </w:rPr>
      </w:pPr>
      <w:r w:rsidRPr="00F052C6">
        <w:rPr>
          <w:highlight w:val="yellow"/>
        </w:rPr>
        <w:t xml:space="preserve">Kinesiology’s Anthony </w:t>
      </w:r>
      <w:proofErr w:type="spellStart"/>
      <w:r w:rsidRPr="00F052C6">
        <w:rPr>
          <w:highlight w:val="yellow"/>
        </w:rPr>
        <w:t>Kontos</w:t>
      </w:r>
      <w:proofErr w:type="spellEnd"/>
      <w:r w:rsidRPr="00F052C6">
        <w:rPr>
          <w:highlight w:val="yellow"/>
        </w:rPr>
        <w:t xml:space="preserve"> receives a $143k grant from the U.S. Army to study brain injury. </w:t>
      </w:r>
      <w:r w:rsidR="00577A54" w:rsidRPr="00F052C6">
        <w:rPr>
          <w:highlight w:val="yellow"/>
        </w:rPr>
        <w:t xml:space="preserve">&gt;&gt; </w:t>
      </w:r>
      <w:hyperlink r:id="rId6" w:history="1">
        <w:r w:rsidR="00577A54" w:rsidRPr="00F052C6">
          <w:rPr>
            <w:rStyle w:val="Hyperlink"/>
            <w:highlight w:val="yellow"/>
          </w:rPr>
          <w:t>http://alumni.humboldt.edu/s/857/interior.aspx?sid=857&amp;gid=1&amp;pgid=252&amp;cid=1382&amp;ecid=1382&amp;crid=0&amp;calpgid=15&amp;calcid=818</w:t>
        </w:r>
      </w:hyperlink>
    </w:p>
    <w:p w:rsidR="00AC7296" w:rsidRPr="00F052C6" w:rsidRDefault="00AC7296" w:rsidP="007215C8">
      <w:pPr>
        <w:rPr>
          <w:highlight w:val="yellow"/>
        </w:rPr>
      </w:pPr>
    </w:p>
    <w:p w:rsidR="00577A54" w:rsidRPr="00F052C6" w:rsidRDefault="00AC7296" w:rsidP="00577A54">
      <w:pPr>
        <w:rPr>
          <w:highlight w:val="yellow"/>
        </w:rPr>
      </w:pPr>
      <w:r w:rsidRPr="00F052C6">
        <w:rPr>
          <w:highlight w:val="yellow"/>
        </w:rPr>
        <w:t>Center for Indian Community Development hosts visual artists in conversation about the creative spirit, and more. Read this month’s dispatch from the CICD (PDF</w:t>
      </w:r>
      <w:del w:id="35" w:author="Allison Monro" w:date="2010-09-30T14:38:00Z">
        <w:r w:rsidRPr="00F052C6" w:rsidDel="00E65F0B">
          <w:rPr>
            <w:highlight w:val="yellow"/>
          </w:rPr>
          <w:delText xml:space="preserve"> download</w:delText>
        </w:r>
      </w:del>
      <w:r w:rsidRPr="00F052C6">
        <w:rPr>
          <w:highlight w:val="yellow"/>
        </w:rPr>
        <w:t>)</w:t>
      </w:r>
      <w:r w:rsidR="002C2B30" w:rsidRPr="00F052C6">
        <w:rPr>
          <w:highlight w:val="yellow"/>
        </w:rPr>
        <w:t xml:space="preserve"> </w:t>
      </w:r>
      <w:r w:rsidRPr="00F052C6">
        <w:rPr>
          <w:highlight w:val="yellow"/>
        </w:rPr>
        <w:t>&gt;&gt;</w:t>
      </w:r>
      <w:r w:rsidR="00577A54" w:rsidRPr="00F052C6">
        <w:rPr>
          <w:highlight w:val="yellow"/>
        </w:rPr>
        <w:t xml:space="preserve"> </w:t>
      </w:r>
      <w:hyperlink r:id="rId7" w:history="1">
        <w:r w:rsidR="00577A54" w:rsidRPr="00F052C6">
          <w:rPr>
            <w:rStyle w:val="Hyperlink"/>
            <w:highlight w:val="yellow"/>
          </w:rPr>
          <w:t>http://alumni.humboldt.edu/s/857/images/editor_documents/Chapter Docs/Oct-CICD-Dept-</w:t>
        </w:r>
        <w:proofErr w:type="spellStart"/>
        <w:r w:rsidR="00577A54" w:rsidRPr="00F052C6">
          <w:rPr>
            <w:rStyle w:val="Hyperlink"/>
            <w:highlight w:val="yellow"/>
          </w:rPr>
          <w:t>News.pdf</w:t>
        </w:r>
        <w:proofErr w:type="spellEnd"/>
      </w:hyperlink>
    </w:p>
    <w:p w:rsidR="00577A54" w:rsidRPr="00F052C6" w:rsidRDefault="00577A54" w:rsidP="00577A54">
      <w:pPr>
        <w:rPr>
          <w:highlight w:val="yellow"/>
        </w:rPr>
      </w:pPr>
    </w:p>
    <w:p w:rsidR="00577A54" w:rsidRPr="00F052C6" w:rsidRDefault="002C2B30" w:rsidP="007215C8">
      <w:pPr>
        <w:rPr>
          <w:highlight w:val="yellow"/>
        </w:rPr>
      </w:pPr>
      <w:r w:rsidRPr="00F052C6">
        <w:rPr>
          <w:highlight w:val="yellow"/>
        </w:rPr>
        <w:t xml:space="preserve">Forestry and </w:t>
      </w:r>
      <w:proofErr w:type="spellStart"/>
      <w:r w:rsidRPr="00F052C6">
        <w:rPr>
          <w:highlight w:val="yellow"/>
        </w:rPr>
        <w:t>Wildland</w:t>
      </w:r>
      <w:proofErr w:type="spellEnd"/>
      <w:r w:rsidRPr="00F052C6">
        <w:rPr>
          <w:highlight w:val="yellow"/>
        </w:rPr>
        <w:t xml:space="preserve"> Resources </w:t>
      </w:r>
      <w:ins w:id="36" w:author="Allison Monro" w:date="2010-09-30T14:21:00Z">
        <w:r w:rsidR="001A0167">
          <w:rPr>
            <w:highlight w:val="yellow"/>
          </w:rPr>
          <w:t xml:space="preserve">professors </w:t>
        </w:r>
      </w:ins>
      <w:r w:rsidRPr="00F052C6">
        <w:rPr>
          <w:highlight w:val="yellow"/>
        </w:rPr>
        <w:t xml:space="preserve">present papers </w:t>
      </w:r>
      <w:del w:id="37" w:author="Allison Monro" w:date="2010-09-30T14:21:00Z">
        <w:r w:rsidRPr="00F052C6" w:rsidDel="001A0167">
          <w:rPr>
            <w:highlight w:val="yellow"/>
          </w:rPr>
          <w:delText xml:space="preserve">exploring </w:delText>
        </w:r>
      </w:del>
      <w:ins w:id="38" w:author="Allison Monro" w:date="2010-09-30T14:21:00Z">
        <w:r w:rsidR="001A0167">
          <w:rPr>
            <w:highlight w:val="yellow"/>
          </w:rPr>
          <w:t>on</w:t>
        </w:r>
        <w:r w:rsidR="001A0167" w:rsidRPr="00F052C6">
          <w:rPr>
            <w:highlight w:val="yellow"/>
          </w:rPr>
          <w:t xml:space="preserve"> </w:t>
        </w:r>
      </w:ins>
      <w:r w:rsidRPr="00F052C6">
        <w:rPr>
          <w:highlight w:val="yellow"/>
        </w:rPr>
        <w:t>grassland fires near Chernobyl and the use of biomass for energy production in the Western United States. Read more &gt;&gt;</w:t>
      </w:r>
      <w:r w:rsidR="00577A54" w:rsidRPr="00F052C6">
        <w:rPr>
          <w:highlight w:val="yellow"/>
        </w:rPr>
        <w:t xml:space="preserve"> </w:t>
      </w:r>
      <w:hyperlink r:id="rId8" w:history="1">
        <w:r w:rsidR="00577A54" w:rsidRPr="00F052C6">
          <w:rPr>
            <w:rStyle w:val="Hyperlink"/>
            <w:highlight w:val="yellow"/>
          </w:rPr>
          <w:t>http://alumni.humboldt.edu/s/857/interior.aspx?sid=857&amp;gid=1&amp;pgid=252&amp;cid=1381&amp;ecid=1381&amp;crid=0&amp;calpgid=15&amp;calcid=818</w:t>
        </w:r>
      </w:hyperlink>
    </w:p>
    <w:p w:rsidR="007215C8" w:rsidRPr="00F052C6" w:rsidRDefault="007215C8" w:rsidP="007215C8">
      <w:pPr>
        <w:rPr>
          <w:highlight w:val="yellow"/>
        </w:rPr>
      </w:pPr>
    </w:p>
    <w:p w:rsidR="00577A54" w:rsidRPr="00F052C6" w:rsidRDefault="009156EE" w:rsidP="002C2B30">
      <w:pPr>
        <w:rPr>
          <w:highlight w:val="yellow"/>
        </w:rPr>
      </w:pPr>
      <w:proofErr w:type="gramStart"/>
      <w:r w:rsidRPr="00F052C6">
        <w:rPr>
          <w:highlight w:val="yellow"/>
        </w:rPr>
        <w:t>Communications Professor heads for UC Berkeley as a visiting scholar.</w:t>
      </w:r>
      <w:proofErr w:type="gramEnd"/>
      <w:r w:rsidRPr="00F052C6">
        <w:rPr>
          <w:highlight w:val="yellow"/>
        </w:rPr>
        <w:t xml:space="preserve"> Read more &gt;&gt;</w:t>
      </w:r>
      <w:r w:rsidR="00577A54" w:rsidRPr="00F052C6">
        <w:rPr>
          <w:highlight w:val="yellow"/>
        </w:rPr>
        <w:t xml:space="preserve"> </w:t>
      </w:r>
      <w:hyperlink r:id="rId9" w:history="1">
        <w:r w:rsidR="00577A54" w:rsidRPr="00F052C6">
          <w:rPr>
            <w:rStyle w:val="Hyperlink"/>
            <w:highlight w:val="yellow"/>
          </w:rPr>
          <w:t>http://alumni.humboldt.edu/s/857/interior.aspx?sid=857&amp;gid=1&amp;pgid=252&amp;cid=1380&amp;ecid=1380&amp;crid=0&amp;calpgid=15&amp;calcid=818</w:t>
        </w:r>
      </w:hyperlink>
    </w:p>
    <w:p w:rsidR="00045334" w:rsidRPr="00F052C6" w:rsidRDefault="00045334" w:rsidP="002C2B30">
      <w:pPr>
        <w:rPr>
          <w:highlight w:val="yellow"/>
        </w:rPr>
      </w:pPr>
    </w:p>
    <w:p w:rsidR="00C40182" w:rsidRPr="00F052C6" w:rsidRDefault="00045334" w:rsidP="002C2B30">
      <w:pPr>
        <w:rPr>
          <w:highlight w:val="yellow"/>
        </w:rPr>
      </w:pPr>
      <w:proofErr w:type="gramStart"/>
      <w:r w:rsidRPr="00F052C6">
        <w:rPr>
          <w:highlight w:val="yellow"/>
        </w:rPr>
        <w:t>Environmental Resources Engineering Pursuing Professional Master’s Degree.</w:t>
      </w:r>
      <w:proofErr w:type="gramEnd"/>
      <w:r w:rsidRPr="00F052C6">
        <w:rPr>
          <w:highlight w:val="yellow"/>
        </w:rPr>
        <w:t xml:space="preserve"> Read more &gt;&gt;</w:t>
      </w:r>
      <w:r w:rsidR="00577A54" w:rsidRPr="00F052C6">
        <w:rPr>
          <w:highlight w:val="yellow"/>
        </w:rPr>
        <w:t xml:space="preserve"> </w:t>
      </w:r>
    </w:p>
    <w:p w:rsidR="00577A54" w:rsidRPr="00F052C6" w:rsidRDefault="00577A54" w:rsidP="002C2B30">
      <w:pPr>
        <w:rPr>
          <w:highlight w:val="yellow"/>
        </w:rPr>
      </w:pPr>
    </w:p>
    <w:p w:rsidR="00577A54" w:rsidRDefault="00577A54" w:rsidP="002C2B30">
      <w:r w:rsidRPr="00F052C6">
        <w:rPr>
          <w:highlight w:val="yellow"/>
        </w:rPr>
        <w:t xml:space="preserve">Biological Science’s Erik Jules Publishes Latest Finding on Wolves in Yellowstone &gt;&gt; </w:t>
      </w:r>
      <w:hyperlink r:id="rId10" w:history="1">
        <w:r w:rsidRPr="00F052C6">
          <w:rPr>
            <w:rStyle w:val="Hyperlink"/>
            <w:highlight w:val="yellow"/>
          </w:rPr>
          <w:t>http://alumni.humboldt.edu/s/857/interior.aspx?sid=857&amp;gid=1&amp;pgid=252&amp;cid=1378&amp;ecid=1378&amp;crid=0&amp;calpgid=15&amp;calcid=818</w:t>
        </w:r>
      </w:hyperlink>
    </w:p>
    <w:p w:rsidR="00802F75" w:rsidRPr="002C2B30" w:rsidRDefault="00802F75" w:rsidP="002C2B30"/>
    <w:p w:rsidR="00BC4614" w:rsidRDefault="00BC4614" w:rsidP="00B1298A">
      <w:pPr>
        <w:pStyle w:val="Heading3"/>
      </w:pPr>
      <w:r>
        <w:t>Special Promos</w:t>
      </w:r>
    </w:p>
    <w:p w:rsidR="00BC4614" w:rsidRDefault="00BC4614" w:rsidP="00BC4614"/>
    <w:p w:rsidR="00BC4614" w:rsidRPr="00BC4614" w:rsidRDefault="00D9654E" w:rsidP="00BC4614">
      <w:pPr>
        <w:rPr>
          <w:i/>
        </w:rPr>
      </w:pPr>
      <w:r>
        <w:rPr>
          <w:i/>
        </w:rPr>
        <w:br w:type="page"/>
      </w:r>
      <w:r w:rsidR="00BC4614" w:rsidRPr="00BC4614">
        <w:rPr>
          <w:i/>
        </w:rPr>
        <w:t>(Right-hand Column)</w:t>
      </w:r>
    </w:p>
    <w:p w:rsidR="003E1306" w:rsidRPr="00061082" w:rsidRDefault="003E1306" w:rsidP="003E1306"/>
    <w:p w:rsidR="003E1306" w:rsidRPr="00F95FC2" w:rsidRDefault="003E1306" w:rsidP="003E1306">
      <w:pPr>
        <w:pStyle w:val="Heading3"/>
      </w:pPr>
      <w:proofErr w:type="spellStart"/>
      <w:r>
        <w:t>Flickr</w:t>
      </w:r>
      <w:proofErr w:type="spellEnd"/>
      <w:r>
        <w:t xml:space="preserve"> Photo</w:t>
      </w:r>
    </w:p>
    <w:p w:rsidR="00FE1DFC" w:rsidRDefault="00FE1DFC" w:rsidP="00BC4614">
      <w:r>
        <w:t>(</w:t>
      </w:r>
      <w:r w:rsidRPr="00FE1DFC">
        <w:t>October-</w:t>
      </w:r>
      <w:proofErr w:type="spellStart"/>
      <w:r w:rsidRPr="00FE1DFC">
        <w:t>Flickr-Photo.jpeg</w:t>
      </w:r>
      <w:proofErr w:type="spellEnd"/>
      <w:r>
        <w:t>)</w:t>
      </w:r>
    </w:p>
    <w:p w:rsidR="00B609FE" w:rsidRDefault="00337271" w:rsidP="00BC4614">
      <w:r>
        <w:t xml:space="preserve">A roaring bonfire at the beach is almost a rite of passage for HSU students. </w:t>
      </w:r>
      <w:r w:rsidR="00060560">
        <w:t>These students</w:t>
      </w:r>
      <w:r w:rsidR="00F7399A">
        <w:t xml:space="preserve">, from </w:t>
      </w:r>
      <w:proofErr w:type="spellStart"/>
      <w:r w:rsidR="00F7399A">
        <w:t>HSU’s</w:t>
      </w:r>
      <w:proofErr w:type="spellEnd"/>
      <w:r w:rsidR="00F7399A">
        <w:t xml:space="preserve"> Educational Opportunity Program,</w:t>
      </w:r>
      <w:r w:rsidR="00060560">
        <w:t xml:space="preserve"> </w:t>
      </w:r>
      <w:r w:rsidR="00F7399A">
        <w:t xml:space="preserve">take </w:t>
      </w:r>
      <w:r w:rsidR="00060560">
        <w:t xml:space="preserve">a break from </w:t>
      </w:r>
      <w:r w:rsidR="00F7399A">
        <w:t>their peer mentoring training</w:t>
      </w:r>
      <w:del w:id="39" w:author="Allison Monro" w:date="2010-09-30T14:23:00Z">
        <w:r w:rsidR="00060560" w:rsidDel="001A0167">
          <w:delText>,</w:delText>
        </w:r>
      </w:del>
      <w:r w:rsidR="00F7399A">
        <w:t xml:space="preserve"> to </w:t>
      </w:r>
      <w:r w:rsidR="00B651E6">
        <w:t xml:space="preserve">enjoy </w:t>
      </w:r>
      <w:r w:rsidR="00F7399A">
        <w:t>a bonfire at Clam Beach.</w:t>
      </w:r>
      <w:r w:rsidR="00060560">
        <w:t xml:space="preserve"> </w:t>
      </w:r>
    </w:p>
    <w:p w:rsidR="00266D76" w:rsidRDefault="000754F2" w:rsidP="00BC4614">
      <w:r>
        <w:t xml:space="preserve">See this photo on </w:t>
      </w:r>
      <w:proofErr w:type="spellStart"/>
      <w:r>
        <w:t>Flickr</w:t>
      </w:r>
      <w:proofErr w:type="spellEnd"/>
      <w:r>
        <w:t xml:space="preserve"> &gt;&gt; </w:t>
      </w:r>
      <w:r w:rsidR="00B609FE" w:rsidRPr="00B609FE">
        <w:t>http://www.flickr.com/photos/humboldtstate/4954516725/</w:t>
      </w:r>
    </w:p>
    <w:p w:rsidR="00FE1DFC" w:rsidRDefault="00FE1DFC" w:rsidP="00266D76">
      <w:pPr>
        <w:pStyle w:val="Heading3"/>
      </w:pPr>
    </w:p>
    <w:p w:rsidR="00266D76" w:rsidRDefault="00266D76" w:rsidP="00266D76">
      <w:pPr>
        <w:pStyle w:val="Heading3"/>
      </w:pPr>
      <w:r>
        <w:t>Featured Video</w:t>
      </w:r>
    </w:p>
    <w:p w:rsidR="00101977" w:rsidRDefault="00FC335C" w:rsidP="00266D76">
      <w:r>
        <w:t xml:space="preserve">L.A.’s KABC-TV recently caught up with HSU Professor Steve </w:t>
      </w:r>
      <w:proofErr w:type="spellStart"/>
      <w:r>
        <w:t>Sillett</w:t>
      </w:r>
      <w:proofErr w:type="spellEnd"/>
      <w:r>
        <w:t xml:space="preserve"> and the </w:t>
      </w:r>
      <w:r w:rsidR="00D51E2C">
        <w:t xml:space="preserve">Save the Redwoods League </w:t>
      </w:r>
      <w:r>
        <w:t xml:space="preserve">to take a look at climate research among the world’s tallest trees. Watch the video </w:t>
      </w:r>
      <w:ins w:id="40" w:author="Allison Monro" w:date="2010-09-30T14:24:00Z">
        <w:r w:rsidR="001A0167" w:rsidRPr="001A0167">
          <w:rPr>
            <w:rPrChange w:id="41" w:author="Allison Monro" w:date="2010-09-30T14:24:00Z">
              <w:rPr>
                <w:highlight w:val="yellow"/>
              </w:rPr>
            </w:rPrChange>
          </w:rPr>
          <w:t xml:space="preserve">&gt;&gt; </w:t>
        </w:r>
      </w:ins>
      <w:del w:id="42" w:author="Allison Monro" w:date="2010-09-30T14:23:00Z">
        <w:r w:rsidDel="001A0167">
          <w:delText>here</w:delText>
        </w:r>
      </w:del>
    </w:p>
    <w:p w:rsidR="000A4BFB" w:rsidRDefault="000F5A01" w:rsidP="00101977">
      <w:hyperlink r:id="rId11" w:history="1">
        <w:r w:rsidR="000A4BFB" w:rsidRPr="00734BC5">
          <w:rPr>
            <w:rStyle w:val="Hyperlink"/>
          </w:rPr>
          <w:t>http://www.savetheredwoods.org/newsroom/news_detail.php?id=104</w:t>
        </w:r>
      </w:hyperlink>
    </w:p>
    <w:p w:rsidR="00FC335C" w:rsidRDefault="00FC335C" w:rsidP="00101977"/>
    <w:p w:rsidR="00101977" w:rsidRDefault="00101977" w:rsidP="00101977"/>
    <w:p w:rsidR="00101977" w:rsidRPr="00F95FC2" w:rsidRDefault="00101977" w:rsidP="00101977">
      <w:pPr>
        <w:pStyle w:val="Heading3"/>
      </w:pPr>
      <w:r w:rsidRPr="00F95FC2">
        <w:t>Social Networking Badges</w:t>
      </w:r>
    </w:p>
    <w:p w:rsidR="003D7D3C" w:rsidRPr="00F95FC2" w:rsidRDefault="003D7D3C" w:rsidP="003D7D3C">
      <w:proofErr w:type="spellStart"/>
      <w:r w:rsidRPr="00F95FC2">
        <w:t>Facebook</w:t>
      </w:r>
      <w:proofErr w:type="spellEnd"/>
      <w:r w:rsidRPr="00F95FC2">
        <w:t xml:space="preserve">; </w:t>
      </w:r>
      <w:proofErr w:type="spellStart"/>
      <w:r w:rsidRPr="00F95FC2">
        <w:t>Flickr</w:t>
      </w:r>
      <w:proofErr w:type="spellEnd"/>
      <w:r w:rsidRPr="00F95FC2">
        <w:t>; LinkedIn; Twitter; YouTube</w:t>
      </w:r>
    </w:p>
    <w:p w:rsidR="00266D76" w:rsidRDefault="00266D76" w:rsidP="00266D76"/>
    <w:p w:rsidR="00BD310E" w:rsidRDefault="001E401C" w:rsidP="001E401C">
      <w:pPr>
        <w:pStyle w:val="Heading3"/>
      </w:pPr>
      <w:r>
        <w:t>Events Calendar</w:t>
      </w:r>
    </w:p>
    <w:p w:rsidR="00115C66" w:rsidRPr="00F052C6" w:rsidRDefault="00B060B6" w:rsidP="00BD310E">
      <w:pPr>
        <w:rPr>
          <w:highlight w:val="yellow"/>
        </w:rPr>
      </w:pPr>
      <w:r w:rsidRPr="00F052C6">
        <w:rPr>
          <w:highlight w:val="yellow"/>
        </w:rPr>
        <w:t>Homecoming &amp; Family Weekend All Alumni Reception – Oct. 15, 4 p.m., Blue Lake Casino Sapphire Palace</w:t>
      </w:r>
    </w:p>
    <w:p w:rsidR="00B060B6" w:rsidRPr="00F052C6" w:rsidRDefault="00115C66" w:rsidP="00BD310E">
      <w:pPr>
        <w:rPr>
          <w:highlight w:val="yellow"/>
        </w:rPr>
      </w:pPr>
      <w:r w:rsidRPr="00F052C6">
        <w:rPr>
          <w:highlight w:val="yellow"/>
        </w:rPr>
        <w:t>Classes Without Quizzes – Oct. 16, 11 a.m., Various Campus Locations</w:t>
      </w:r>
    </w:p>
    <w:p w:rsidR="00B060B6" w:rsidRPr="00F052C6" w:rsidRDefault="00E34E33" w:rsidP="00BD310E">
      <w:pPr>
        <w:rPr>
          <w:highlight w:val="yellow"/>
        </w:rPr>
      </w:pPr>
      <w:r w:rsidRPr="00F052C6">
        <w:rPr>
          <w:highlight w:val="yellow"/>
        </w:rPr>
        <w:t xml:space="preserve">M. Butterfly theater performance – Oct. 15, 7 p.m., John Van </w:t>
      </w:r>
      <w:proofErr w:type="spellStart"/>
      <w:r w:rsidRPr="00F052C6">
        <w:rPr>
          <w:highlight w:val="yellow"/>
        </w:rPr>
        <w:t>Duzer</w:t>
      </w:r>
      <w:proofErr w:type="spellEnd"/>
      <w:r w:rsidRPr="00F052C6">
        <w:rPr>
          <w:highlight w:val="yellow"/>
        </w:rPr>
        <w:t xml:space="preserve"> Theatre</w:t>
      </w:r>
    </w:p>
    <w:p w:rsidR="00B060B6" w:rsidRPr="00F052C6" w:rsidRDefault="00B060B6" w:rsidP="00BD310E">
      <w:pPr>
        <w:rPr>
          <w:highlight w:val="yellow"/>
        </w:rPr>
      </w:pPr>
      <w:r w:rsidRPr="00F052C6">
        <w:rPr>
          <w:highlight w:val="yellow"/>
        </w:rPr>
        <w:t>BBQ/Pre-game Tailgate</w:t>
      </w:r>
      <w:r w:rsidR="0079438B" w:rsidRPr="00F052C6">
        <w:rPr>
          <w:highlight w:val="yellow"/>
        </w:rPr>
        <w:t xml:space="preserve"> Party, Oct. 16, 4-6 p.m., </w:t>
      </w:r>
      <w:r w:rsidR="001C368D" w:rsidRPr="00F052C6">
        <w:rPr>
          <w:highlight w:val="yellow"/>
        </w:rPr>
        <w:t>Gist Hall Parking Lot</w:t>
      </w:r>
    </w:p>
    <w:p w:rsidR="00B060B6" w:rsidRPr="00F052C6" w:rsidRDefault="00B060B6" w:rsidP="00BD310E">
      <w:pPr>
        <w:rPr>
          <w:highlight w:val="yellow"/>
        </w:rPr>
      </w:pPr>
      <w:r w:rsidRPr="00F052C6">
        <w:rPr>
          <w:highlight w:val="yellow"/>
        </w:rPr>
        <w:t>Arts Showcase – Oct. 16, 2-</w:t>
      </w:r>
      <w:r w:rsidR="00115C66" w:rsidRPr="00F052C6">
        <w:rPr>
          <w:highlight w:val="yellow"/>
        </w:rPr>
        <w:t>4</w:t>
      </w:r>
      <w:r w:rsidRPr="00F052C6">
        <w:rPr>
          <w:highlight w:val="yellow"/>
        </w:rPr>
        <w:t xml:space="preserve"> p.m., Various Campus Locations</w:t>
      </w:r>
    </w:p>
    <w:p w:rsidR="00B060B6" w:rsidRPr="00F052C6" w:rsidRDefault="00B060B6" w:rsidP="00BD310E">
      <w:pPr>
        <w:rPr>
          <w:highlight w:val="yellow"/>
        </w:rPr>
      </w:pPr>
      <w:r w:rsidRPr="00F052C6">
        <w:rPr>
          <w:highlight w:val="yellow"/>
        </w:rPr>
        <w:t>Homecoming Game vs. Dixie State – Oct. 16, 6 p.m. Redwood Bowl</w:t>
      </w:r>
    </w:p>
    <w:p w:rsidR="00B060B6" w:rsidRPr="00F052C6" w:rsidRDefault="00115C66" w:rsidP="00BD310E">
      <w:pPr>
        <w:rPr>
          <w:highlight w:val="yellow"/>
        </w:rPr>
      </w:pPr>
      <w:r w:rsidRPr="00F052C6">
        <w:rPr>
          <w:highlight w:val="yellow"/>
        </w:rPr>
        <w:t>Dance with DJ – Oct. 16, 9 p.m., HSU Depot</w:t>
      </w:r>
    </w:p>
    <w:p w:rsidR="00087E1E" w:rsidRDefault="00087E1E" w:rsidP="00087E1E">
      <w:del w:id="43" w:author="Allison Monro" w:date="2010-09-30T14:26:00Z">
        <w:r w:rsidRPr="00F052C6" w:rsidDel="001A0167">
          <w:rPr>
            <w:highlight w:val="yellow"/>
          </w:rPr>
          <w:delText xml:space="preserve">Nov. 1 </w:delText>
        </w:r>
      </w:del>
      <w:r w:rsidRPr="00F052C6">
        <w:rPr>
          <w:highlight w:val="yellow"/>
        </w:rPr>
        <w:t>B.B. King</w:t>
      </w:r>
      <w:ins w:id="44" w:author="Allison Monro" w:date="2010-09-30T14:27:00Z">
        <w:r w:rsidR="001A0167" w:rsidRPr="00F052C6">
          <w:rPr>
            <w:highlight w:val="yellow"/>
          </w:rPr>
          <w:t xml:space="preserve"> – </w:t>
        </w:r>
      </w:ins>
      <w:del w:id="45" w:author="Allison Monro" w:date="2010-09-30T14:27:00Z">
        <w:r w:rsidRPr="00F052C6" w:rsidDel="001A0167">
          <w:rPr>
            <w:highlight w:val="yellow"/>
          </w:rPr>
          <w:delText xml:space="preserve"> </w:delText>
        </w:r>
      </w:del>
      <w:ins w:id="46" w:author="Allison Monro" w:date="2010-09-30T14:26:00Z">
        <w:r w:rsidR="001A0167" w:rsidRPr="00F052C6">
          <w:rPr>
            <w:highlight w:val="yellow"/>
          </w:rPr>
          <w:t xml:space="preserve">Nov. 1 </w:t>
        </w:r>
      </w:ins>
      <w:del w:id="47" w:author="Allison Monro" w:date="2010-09-30T14:26:00Z">
        <w:r w:rsidRPr="00F052C6" w:rsidDel="001A0167">
          <w:rPr>
            <w:highlight w:val="yellow"/>
          </w:rPr>
          <w:delText>at</w:delText>
        </w:r>
      </w:del>
      <w:ins w:id="48" w:author="Allison Monro" w:date="2010-09-30T14:27:00Z">
        <w:r w:rsidR="001A0167">
          <w:rPr>
            <w:highlight w:val="yellow"/>
          </w:rPr>
          <w:t>, 8</w:t>
        </w:r>
        <w:r w:rsidR="001A0167" w:rsidRPr="00F052C6">
          <w:rPr>
            <w:highlight w:val="yellow"/>
          </w:rPr>
          <w:t xml:space="preserve"> p.m., </w:t>
        </w:r>
      </w:ins>
      <w:del w:id="49" w:author="Allison Monro" w:date="2010-09-30T14:26:00Z">
        <w:r w:rsidRPr="00F052C6" w:rsidDel="001A0167">
          <w:rPr>
            <w:highlight w:val="yellow"/>
          </w:rPr>
          <w:delText xml:space="preserve"> </w:delText>
        </w:r>
      </w:del>
      <w:del w:id="50" w:author="Allison Monro" w:date="2010-09-30T14:27:00Z">
        <w:r w:rsidRPr="00F052C6" w:rsidDel="001A0167">
          <w:rPr>
            <w:highlight w:val="yellow"/>
          </w:rPr>
          <w:delText xml:space="preserve">the </w:delText>
        </w:r>
      </w:del>
      <w:r w:rsidRPr="00F052C6">
        <w:rPr>
          <w:highlight w:val="yellow"/>
        </w:rPr>
        <w:t xml:space="preserve">Van </w:t>
      </w:r>
      <w:proofErr w:type="spellStart"/>
      <w:r w:rsidRPr="00F052C6">
        <w:rPr>
          <w:highlight w:val="yellow"/>
        </w:rPr>
        <w:t>Duzer</w:t>
      </w:r>
      <w:proofErr w:type="spellEnd"/>
      <w:r w:rsidRPr="00F052C6">
        <w:rPr>
          <w:highlight w:val="yellow"/>
        </w:rPr>
        <w:t xml:space="preserve"> Theatre</w:t>
      </w:r>
    </w:p>
    <w:p w:rsidR="00087E1E" w:rsidRDefault="00087E1E" w:rsidP="00087E1E"/>
    <w:p w:rsidR="00515756" w:rsidRDefault="00D9654E" w:rsidP="00D9654E">
      <w:pPr>
        <w:pStyle w:val="Heading3"/>
      </w:pPr>
      <w:r>
        <w:t xml:space="preserve">Historical </w:t>
      </w:r>
      <w:r w:rsidR="00093FF1">
        <w:t>Photo</w:t>
      </w:r>
    </w:p>
    <w:p w:rsidR="00515756" w:rsidRDefault="00515756" w:rsidP="00515756">
      <w:r>
        <w:t>(Lucky logger image)</w:t>
      </w:r>
    </w:p>
    <w:p w:rsidR="00D9654E" w:rsidRPr="00515756" w:rsidRDefault="00515756" w:rsidP="00515756">
      <w:r w:rsidRPr="00515756">
        <w:t>http://www.flickr.com/photos/humboldtstate/5021462764/</w:t>
      </w:r>
    </w:p>
    <w:p w:rsidR="00EF6954" w:rsidRDefault="00EF6954" w:rsidP="00D9654E">
      <w:r w:rsidRPr="00EF6954">
        <w:t xml:space="preserve">Lucky the Logger serves as Grand Marshall in this 1962 photo from </w:t>
      </w:r>
      <w:proofErr w:type="spellStart"/>
      <w:r w:rsidRPr="00EF6954">
        <w:t>HSU’s</w:t>
      </w:r>
      <w:proofErr w:type="spellEnd"/>
      <w:r w:rsidRPr="00EF6954">
        <w:t xml:space="preserve"> homecoming parade. It’s been many years since homecoming included a parade down Arcata’s main streets, but it's hard to say tailgating, football, barbecues aren't a whole mess of fun themselves.</w:t>
      </w:r>
    </w:p>
    <w:p w:rsidR="00093FF1" w:rsidRDefault="003565C7" w:rsidP="00D9654E">
      <w:del w:id="51" w:author="Allison Monro" w:date="2010-09-30T14:28:00Z">
        <w:r w:rsidDel="001A0167">
          <w:delText xml:space="preserve">Get </w:delText>
        </w:r>
      </w:del>
      <w:ins w:id="52" w:author="Allison Monro" w:date="2010-09-30T14:28:00Z">
        <w:r w:rsidR="001A0167">
          <w:t xml:space="preserve">See </w:t>
        </w:r>
      </w:ins>
      <w:r>
        <w:t xml:space="preserve">more historic photos in </w:t>
      </w:r>
      <w:proofErr w:type="spellStart"/>
      <w:r>
        <w:t>HSU’s</w:t>
      </w:r>
      <w:proofErr w:type="spellEnd"/>
      <w:r>
        <w:t xml:space="preserve"> new history book by alum Katy M. </w:t>
      </w:r>
      <w:proofErr w:type="spellStart"/>
      <w:r>
        <w:t>Tahja</w:t>
      </w:r>
      <w:proofErr w:type="spellEnd"/>
      <w:ins w:id="53" w:author="Allison Monro" w:date="2010-09-30T14:30:00Z">
        <w:r w:rsidR="00E65F0B">
          <w:t xml:space="preserve"> (</w:t>
        </w:r>
        <w:r w:rsidR="00E65F0B">
          <w:t>’</w:t>
        </w:r>
        <w:r w:rsidR="00E65F0B">
          <w:t>70)</w:t>
        </w:r>
      </w:ins>
      <w:r>
        <w:t xml:space="preserve">. Visit our Alumni store to get your copy. </w:t>
      </w:r>
      <w:ins w:id="54" w:author="Allison Monro" w:date="2010-09-30T14:35:00Z">
        <w:r w:rsidR="00E65F0B">
          <w:t xml:space="preserve">Get 10 percent off and free shipping through October </w:t>
        </w:r>
      </w:ins>
      <w:r>
        <w:t>&gt;&gt;</w:t>
      </w:r>
    </w:p>
    <w:p w:rsidR="006B33B9" w:rsidRPr="00D9654E" w:rsidRDefault="00F6359E" w:rsidP="00D9654E">
      <w:r w:rsidRPr="00F6359E">
        <w:t>http://alumni.humboldt.edu/s/857/index.aspx</w:t>
      </w:r>
      <w:proofErr w:type="gramStart"/>
      <w:r w:rsidRPr="00F6359E">
        <w:t>?sid</w:t>
      </w:r>
      <w:proofErr w:type="gramEnd"/>
      <w:r w:rsidRPr="00F6359E">
        <w:t>=857&amp;gid=1&amp;pgid=499</w:t>
      </w:r>
    </w:p>
    <w:p w:rsidR="00F6359E" w:rsidRDefault="00F6359E" w:rsidP="006B33B9">
      <w:pPr>
        <w:pStyle w:val="Heading3"/>
      </w:pPr>
    </w:p>
    <w:p w:rsidR="006B33B9" w:rsidRPr="00F95FC2" w:rsidRDefault="006B33B9" w:rsidP="006B33B9">
      <w:pPr>
        <w:pStyle w:val="Heading3"/>
      </w:pPr>
      <w:r w:rsidRPr="00F95FC2">
        <w:t>Contact</w:t>
      </w:r>
    </w:p>
    <w:p w:rsidR="006B33B9" w:rsidRPr="00931D26" w:rsidRDefault="006B33B9" w:rsidP="006B33B9">
      <w:pPr>
        <w:rPr>
          <w:b/>
        </w:rPr>
      </w:pPr>
      <w:r w:rsidRPr="00931D26">
        <w:rPr>
          <w:b/>
        </w:rPr>
        <w:t>Contact Us</w:t>
      </w:r>
    </w:p>
    <w:p w:rsidR="006B33B9" w:rsidRPr="00F95FC2" w:rsidRDefault="00E65F0B" w:rsidP="006B33B9">
      <w:proofErr w:type="gramStart"/>
      <w:ins w:id="55" w:author="Allison Monro" w:date="2010-09-30T14:35:00Z">
        <w:r>
          <w:t>a</w:t>
        </w:r>
      </w:ins>
      <w:proofErr w:type="gramEnd"/>
      <w:del w:id="56" w:author="Allison Monro" w:date="2010-09-30T14:35:00Z">
        <w:r w:rsidR="006B33B9" w:rsidRPr="00F95FC2" w:rsidDel="00E65F0B">
          <w:delText>A</w:delText>
        </w:r>
      </w:del>
      <w:r w:rsidR="006B33B9" w:rsidRPr="00F95FC2">
        <w:t>lumni.</w:t>
      </w:r>
      <w:ins w:id="57" w:author="Allison Monro" w:date="2010-09-30T14:35:00Z">
        <w:r>
          <w:t>h</w:t>
        </w:r>
      </w:ins>
      <w:del w:id="58" w:author="Allison Monro" w:date="2010-09-30T14:35:00Z">
        <w:r w:rsidR="006B33B9" w:rsidRPr="00F95FC2" w:rsidDel="00E65F0B">
          <w:delText>H</w:delText>
        </w:r>
      </w:del>
      <w:r w:rsidR="006B33B9" w:rsidRPr="00F95FC2">
        <w:t>umboldt.</w:t>
      </w:r>
      <w:ins w:id="59" w:author="Allison Monro" w:date="2010-09-30T14:36:00Z">
        <w:r>
          <w:t>e</w:t>
        </w:r>
      </w:ins>
      <w:del w:id="60" w:author="Allison Monro" w:date="2010-09-30T14:36:00Z">
        <w:r w:rsidR="006B33B9" w:rsidRPr="00F95FC2" w:rsidDel="00E65F0B">
          <w:delText>E</w:delText>
        </w:r>
      </w:del>
      <w:r w:rsidR="006B33B9" w:rsidRPr="00F95FC2">
        <w:t>du</w:t>
      </w:r>
    </w:p>
    <w:p w:rsidR="006B33B9" w:rsidRPr="00F95FC2" w:rsidRDefault="00E65F0B" w:rsidP="006B33B9">
      <w:proofErr w:type="gramStart"/>
      <w:ins w:id="61" w:author="Allison Monro" w:date="2010-09-30T14:35:00Z">
        <w:r>
          <w:t>h</w:t>
        </w:r>
      </w:ins>
      <w:proofErr w:type="gramEnd"/>
      <w:del w:id="62" w:author="Allison Monro" w:date="2010-09-30T14:35:00Z">
        <w:r w:rsidR="006B33B9" w:rsidRPr="00F95FC2" w:rsidDel="00E65F0B">
          <w:delText>H</w:delText>
        </w:r>
      </w:del>
      <w:r w:rsidR="006B33B9" w:rsidRPr="00F95FC2">
        <w:t>umboldt.edu</w:t>
      </w:r>
    </w:p>
    <w:p w:rsidR="006B33B9" w:rsidRPr="00F95FC2" w:rsidRDefault="006B33B9" w:rsidP="006B33B9">
      <w:r w:rsidRPr="00F95FC2">
        <w:t>707.826.3132</w:t>
      </w:r>
    </w:p>
    <w:p w:rsidR="006B33B9" w:rsidRPr="00F95FC2" w:rsidRDefault="000F5A01" w:rsidP="006B33B9">
      <w:hyperlink r:id="rId12" w:history="1">
        <w:r w:rsidR="006B33B9" w:rsidRPr="00F95FC2">
          <w:t>alumni@humboldt.edu</w:t>
        </w:r>
      </w:hyperlink>
    </w:p>
    <w:p w:rsidR="00DD5887" w:rsidRDefault="00DD5887" w:rsidP="00DD5887">
      <w:pPr>
        <w:pStyle w:val="Heading3"/>
      </w:pPr>
    </w:p>
    <w:p w:rsidR="00DD5887" w:rsidRPr="00F95FC2" w:rsidRDefault="00DD5887" w:rsidP="00DD5887">
      <w:pPr>
        <w:pStyle w:val="Heading3"/>
      </w:pPr>
      <w:r>
        <w:t>Forward/Unsubscribe</w:t>
      </w:r>
    </w:p>
    <w:p w:rsidR="00DD5887" w:rsidRPr="00AD0019" w:rsidRDefault="00DD5887" w:rsidP="00DD5887">
      <w:pPr>
        <w:rPr>
          <w:b/>
        </w:rPr>
      </w:pPr>
      <w:r w:rsidRPr="00AD0019">
        <w:rPr>
          <w:b/>
        </w:rPr>
        <w:t>Forward</w:t>
      </w:r>
    </w:p>
    <w:p w:rsidR="00DD5887" w:rsidRPr="00F95FC2" w:rsidRDefault="00DD5887" w:rsidP="00DD5887">
      <w:r w:rsidRPr="00F95FC2">
        <w:t>Know someone who might be interested in this newsletter? Forward this email to a friend.</w:t>
      </w:r>
    </w:p>
    <w:p w:rsidR="00DD5887" w:rsidRPr="00F95FC2" w:rsidRDefault="00DD5887" w:rsidP="00DD5887"/>
    <w:p w:rsidR="00DD5887" w:rsidRPr="00931D26" w:rsidRDefault="00DD5887" w:rsidP="00DD5887">
      <w:pPr>
        <w:rPr>
          <w:b/>
        </w:rPr>
      </w:pPr>
      <w:r w:rsidRPr="00931D26">
        <w:rPr>
          <w:b/>
        </w:rPr>
        <w:t>Unsubscribe</w:t>
      </w:r>
    </w:p>
    <w:p w:rsidR="00DD5887" w:rsidRPr="00F95FC2" w:rsidRDefault="00DD5887" w:rsidP="00DD5887">
      <w:r w:rsidRPr="00F95FC2">
        <w:t>If you no longer wish to receive this newsletter, please unsubscribe.</w:t>
      </w:r>
    </w:p>
    <w:p w:rsidR="00DD3208" w:rsidRDefault="00DD3208" w:rsidP="006B33B9"/>
    <w:p w:rsidR="00DD3208" w:rsidRDefault="00DD3208" w:rsidP="00DD3208">
      <w:pPr>
        <w:pStyle w:val="Heading3"/>
      </w:pPr>
      <w:r w:rsidRPr="00F052C6">
        <w:rPr>
          <w:highlight w:val="yellow"/>
        </w:rPr>
        <w:t>Featured Homecoming Sponsors</w:t>
      </w:r>
    </w:p>
    <w:p w:rsidR="00DD3208" w:rsidRPr="00F052C6" w:rsidRDefault="00DD3208" w:rsidP="006B33B9">
      <w:pPr>
        <w:rPr>
          <w:highlight w:val="yellow"/>
        </w:rPr>
      </w:pPr>
      <w:proofErr w:type="spellStart"/>
      <w:r w:rsidRPr="00F052C6">
        <w:rPr>
          <w:highlight w:val="yellow"/>
        </w:rPr>
        <w:t>Libery</w:t>
      </w:r>
      <w:proofErr w:type="spellEnd"/>
      <w:r w:rsidRPr="00F052C6">
        <w:rPr>
          <w:highlight w:val="yellow"/>
        </w:rPr>
        <w:t xml:space="preserve"> Mutual</w:t>
      </w:r>
    </w:p>
    <w:p w:rsidR="00DD3208" w:rsidRPr="00F052C6" w:rsidRDefault="00DD3208" w:rsidP="006B33B9">
      <w:pPr>
        <w:rPr>
          <w:highlight w:val="yellow"/>
        </w:rPr>
      </w:pPr>
      <w:r w:rsidRPr="00F052C6">
        <w:rPr>
          <w:highlight w:val="yellow"/>
        </w:rPr>
        <w:t>KSLG-FM</w:t>
      </w:r>
    </w:p>
    <w:p w:rsidR="00DD3208" w:rsidRPr="00F052C6" w:rsidRDefault="00DD3208" w:rsidP="006B33B9">
      <w:pPr>
        <w:rPr>
          <w:highlight w:val="yellow"/>
        </w:rPr>
      </w:pPr>
      <w:r w:rsidRPr="00F052C6">
        <w:rPr>
          <w:highlight w:val="yellow"/>
        </w:rPr>
        <w:t>KKHUM-FM</w:t>
      </w:r>
    </w:p>
    <w:p w:rsidR="006B33B9" w:rsidRPr="00F95FC2" w:rsidRDefault="00DD3208" w:rsidP="006B33B9">
      <w:r w:rsidRPr="00F052C6">
        <w:rPr>
          <w:highlight w:val="yellow"/>
        </w:rPr>
        <w:t>KWPT-FM</w:t>
      </w:r>
    </w:p>
    <w:p w:rsidR="006B33B9" w:rsidRPr="00F95FC2" w:rsidRDefault="006B33B9" w:rsidP="006B33B9">
      <w:pPr>
        <w:pStyle w:val="Heading3"/>
      </w:pPr>
      <w:r w:rsidRPr="00F95FC2">
        <w:t>Footer</w:t>
      </w:r>
    </w:p>
    <w:p w:rsidR="00DD3208" w:rsidRDefault="006B33B9" w:rsidP="006B33B9">
      <w:r w:rsidRPr="00F95FC2">
        <w:t>Humboldt Alumni Office</w:t>
      </w:r>
      <w:r w:rsidRPr="00F95FC2">
        <w:br/>
        <w:t xml:space="preserve">215 Siemens Hall 1 </w:t>
      </w:r>
      <w:proofErr w:type="spellStart"/>
      <w:r w:rsidRPr="00F95FC2">
        <w:t>Harpst</w:t>
      </w:r>
      <w:proofErr w:type="spellEnd"/>
      <w:r w:rsidRPr="00F95FC2">
        <w:t xml:space="preserve"> St Arcata, CA 95521</w:t>
      </w:r>
      <w:r w:rsidRPr="00F95FC2">
        <w:br/>
      </w:r>
    </w:p>
    <w:p w:rsidR="006B33B9" w:rsidRPr="00F95FC2" w:rsidRDefault="006B33B9" w:rsidP="006B33B9"/>
    <w:sectPr w:rsidR="006B33B9" w:rsidRPr="00F95FC2" w:rsidSect="005F63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730D"/>
    <w:rsid w:val="00027B83"/>
    <w:rsid w:val="00045334"/>
    <w:rsid w:val="000509CD"/>
    <w:rsid w:val="00053A82"/>
    <w:rsid w:val="00060560"/>
    <w:rsid w:val="000754F2"/>
    <w:rsid w:val="00087E1E"/>
    <w:rsid w:val="00093FF1"/>
    <w:rsid w:val="000A4BFB"/>
    <w:rsid w:val="000F5A01"/>
    <w:rsid w:val="00101977"/>
    <w:rsid w:val="001114E4"/>
    <w:rsid w:val="00115C66"/>
    <w:rsid w:val="00124B75"/>
    <w:rsid w:val="001255BB"/>
    <w:rsid w:val="001358D3"/>
    <w:rsid w:val="00183531"/>
    <w:rsid w:val="001A0167"/>
    <w:rsid w:val="001C368D"/>
    <w:rsid w:val="001E401C"/>
    <w:rsid w:val="00241A1B"/>
    <w:rsid w:val="00266D76"/>
    <w:rsid w:val="002C2B30"/>
    <w:rsid w:val="00337271"/>
    <w:rsid w:val="003565C7"/>
    <w:rsid w:val="003610B6"/>
    <w:rsid w:val="00385FD2"/>
    <w:rsid w:val="003C5D31"/>
    <w:rsid w:val="003D7D3C"/>
    <w:rsid w:val="003E1306"/>
    <w:rsid w:val="003E754D"/>
    <w:rsid w:val="00404FE6"/>
    <w:rsid w:val="00422A14"/>
    <w:rsid w:val="00435429"/>
    <w:rsid w:val="00504818"/>
    <w:rsid w:val="00515756"/>
    <w:rsid w:val="00515830"/>
    <w:rsid w:val="00537288"/>
    <w:rsid w:val="00577A54"/>
    <w:rsid w:val="005F63EC"/>
    <w:rsid w:val="00612D5E"/>
    <w:rsid w:val="00691D6F"/>
    <w:rsid w:val="0069730D"/>
    <w:rsid w:val="006B33B9"/>
    <w:rsid w:val="006F7AE3"/>
    <w:rsid w:val="007215C8"/>
    <w:rsid w:val="0079438B"/>
    <w:rsid w:val="007C3999"/>
    <w:rsid w:val="008004E6"/>
    <w:rsid w:val="00802F75"/>
    <w:rsid w:val="008A0612"/>
    <w:rsid w:val="008A1C8D"/>
    <w:rsid w:val="00906B3F"/>
    <w:rsid w:val="009156EE"/>
    <w:rsid w:val="00946870"/>
    <w:rsid w:val="00967235"/>
    <w:rsid w:val="009A6F49"/>
    <w:rsid w:val="009B5A25"/>
    <w:rsid w:val="009C3F8D"/>
    <w:rsid w:val="009E1C23"/>
    <w:rsid w:val="009E59F7"/>
    <w:rsid w:val="009F4BCF"/>
    <w:rsid w:val="00A007A5"/>
    <w:rsid w:val="00A34882"/>
    <w:rsid w:val="00A44B69"/>
    <w:rsid w:val="00A57627"/>
    <w:rsid w:val="00A90239"/>
    <w:rsid w:val="00AC7296"/>
    <w:rsid w:val="00AD0019"/>
    <w:rsid w:val="00B060B6"/>
    <w:rsid w:val="00B1298A"/>
    <w:rsid w:val="00B44781"/>
    <w:rsid w:val="00B609FE"/>
    <w:rsid w:val="00B651E6"/>
    <w:rsid w:val="00B91CF8"/>
    <w:rsid w:val="00BA4FD6"/>
    <w:rsid w:val="00BC4614"/>
    <w:rsid w:val="00BD310E"/>
    <w:rsid w:val="00C40182"/>
    <w:rsid w:val="00CA0742"/>
    <w:rsid w:val="00CC0216"/>
    <w:rsid w:val="00D457AF"/>
    <w:rsid w:val="00D51E2C"/>
    <w:rsid w:val="00D9654E"/>
    <w:rsid w:val="00DC614F"/>
    <w:rsid w:val="00DD3208"/>
    <w:rsid w:val="00DD5887"/>
    <w:rsid w:val="00E34E33"/>
    <w:rsid w:val="00E364D6"/>
    <w:rsid w:val="00E65F0B"/>
    <w:rsid w:val="00E82508"/>
    <w:rsid w:val="00E920EF"/>
    <w:rsid w:val="00EF6954"/>
    <w:rsid w:val="00F052C6"/>
    <w:rsid w:val="00F6359E"/>
    <w:rsid w:val="00F7080B"/>
    <w:rsid w:val="00F7399A"/>
    <w:rsid w:val="00FA7B88"/>
    <w:rsid w:val="00FC335C"/>
    <w:rsid w:val="00FE1DF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30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130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A4B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1D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hyperlink" Target="http://magazine.humboldt.edu/fall10/krista-detor/" TargetMode="External"/><Relationship Id="rId7" Type="http://schemas.openxmlformats.org/officeDocument/2006/relationships/hyperlink" Target="http://alumni.humboldt.edu/s/857/images/editor_documents/Chapter%20Docs/Oct-CICD-Dept-News.pdf" TargetMode="External"/><Relationship Id="rId11" Type="http://schemas.openxmlformats.org/officeDocument/2006/relationships/hyperlink" Target="http://www.savetheredwoods.org/newsroom/news_detail.php?id=104" TargetMode="External"/><Relationship Id="rId1" Type="http://schemas.openxmlformats.org/officeDocument/2006/relationships/styles" Target="styles.xml"/><Relationship Id="rId6" Type="http://schemas.openxmlformats.org/officeDocument/2006/relationships/hyperlink" Target="http://alumni.humboldt.edu/s/857/interior.aspx?sid=857&amp;gid=1&amp;pgid=252&amp;cid=1382&amp;ecid=1382&amp;crid=0&amp;calpgid=15&amp;calcid=818" TargetMode="External"/><Relationship Id="rId8" Type="http://schemas.openxmlformats.org/officeDocument/2006/relationships/hyperlink" Target="http://alumni.humboldt.edu/s/857/interior.aspx?sid=857&amp;gid=1&amp;pgid=252&amp;cid=1381&amp;ecid=1381&amp;crid=0&amp;calpgid=15&amp;calcid=818" TargetMode="External"/><Relationship Id="rId13" Type="http://schemas.openxmlformats.org/officeDocument/2006/relationships/fontTable" Target="fontTable.xml"/><Relationship Id="rId10" Type="http://schemas.openxmlformats.org/officeDocument/2006/relationships/hyperlink" Target="http://alumni.humboldt.edu/s/857/interior.aspx?sid=857&amp;gid=1&amp;pgid=252&amp;cid=1378&amp;ecid=1378&amp;crid=0&amp;calpgid=15&amp;calcid=818" TargetMode="External"/><Relationship Id="rId5" Type="http://schemas.openxmlformats.org/officeDocument/2006/relationships/hyperlink" Target="http://alumni.humboldt.edu/s/857/interior.aspx?sid=857&amp;gid=1&amp;pgid=252&amp;cid=1379&amp;ecid=1379&amp;crid=0&amp;calpgid=15&amp;calcid=818" TargetMode="External"/><Relationship Id="rId12" Type="http://schemas.openxmlformats.org/officeDocument/2006/relationships/hyperlink" Target="mailto:alumni@humboldt.edu" TargetMode="External"/><Relationship Id="rId2" Type="http://schemas.openxmlformats.org/officeDocument/2006/relationships/settings" Target="settings.xml"/><Relationship Id="rId9" Type="http://schemas.openxmlformats.org/officeDocument/2006/relationships/hyperlink" Target="http://alumni.humboldt.edu/s/857/interior.aspx?sid=857&amp;gid=1&amp;pgid=252&amp;cid=1380&amp;ecid=1380&amp;crid=0&amp;calpgid=15&amp;calcid=81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953</Words>
  <Characters>5437</Characters>
  <Application>Microsoft Macintosh Word</Application>
  <DocSecurity>0</DocSecurity>
  <Lines>45</Lines>
  <Paragraphs>10</Paragraphs>
  <ScaleCrop>false</ScaleCrop>
  <Company>Humboldt State University</Company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Jarad Petroske</dc:creator>
  <cp:keywords/>
  <cp:lastModifiedBy>Allison Monro</cp:lastModifiedBy>
  <cp:revision>2</cp:revision>
  <cp:lastPrinted>2010-09-24T20:28:00Z</cp:lastPrinted>
  <dcterms:created xsi:type="dcterms:W3CDTF">2010-09-30T21:38:00Z</dcterms:created>
  <dcterms:modified xsi:type="dcterms:W3CDTF">2010-09-30T21:38:00Z</dcterms:modified>
</cp:coreProperties>
</file>