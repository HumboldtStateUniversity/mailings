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4614" w:rsidRPr="009E59F7" w:rsidRDefault="009E59F7" w:rsidP="00BC4614">
      <w:pPr>
        <w:pStyle w:val="Heading1"/>
        <w:rPr>
          <w:i/>
        </w:rPr>
      </w:pPr>
      <w:r w:rsidRPr="009E59F7">
        <w:rPr>
          <w:i/>
        </w:rPr>
        <w:t>Subject</w:t>
      </w:r>
    </w:p>
    <w:p w:rsidR="00515830" w:rsidRDefault="00515830" w:rsidP="00BC4614">
      <w:pPr>
        <w:rPr>
          <w:i/>
        </w:rPr>
      </w:pPr>
      <w:r>
        <w:rPr>
          <w:i/>
        </w:rPr>
        <w:t>Road Trips, Showcasing the Arts and More</w:t>
      </w:r>
    </w:p>
    <w:p w:rsidR="00BC4614" w:rsidRPr="00BC4614" w:rsidRDefault="00BC4614" w:rsidP="00BC4614">
      <w:pPr>
        <w:rPr>
          <w:i/>
        </w:rPr>
      </w:pPr>
      <w:r w:rsidRPr="00BC4614">
        <w:rPr>
          <w:i/>
        </w:rPr>
        <w:t>(Left-hand Column)</w:t>
      </w:r>
    </w:p>
    <w:p w:rsidR="00BC4614" w:rsidRDefault="00BC4614" w:rsidP="00B1298A">
      <w:pPr>
        <w:pStyle w:val="Heading3"/>
      </w:pPr>
      <w:del w:id="0" w:author="Jarad Petroske" w:date="2010-10-07T14:52:00Z">
        <w:r w:rsidDel="004A661E">
          <w:delText>Column</w:delText>
        </w:r>
      </w:del>
      <w:ins w:id="1" w:author="Jarad Petroske" w:date="2010-10-07T14:52:00Z">
        <w:r w:rsidR="004A661E">
          <w:t>Hello Humboldt Alumni!</w:t>
        </w:r>
      </w:ins>
    </w:p>
    <w:p w:rsidR="008C57BC" w:rsidRPr="00B278EA" w:rsidRDefault="00A7710C" w:rsidP="008C57BC">
      <w:pPr>
        <w:numPr>
          <w:ins w:id="2" w:author="Jarad Petroske" w:date="2010-10-07T14:48:00Z"/>
        </w:numPr>
        <w:spacing w:after="240"/>
        <w:rPr>
          <w:ins w:id="3" w:author="Jarad Petroske" w:date="2010-10-07T14:48:00Z"/>
          <w:rFonts w:asciiTheme="minorHAnsi" w:eastAsia="Times New Roman" w:hAnsiTheme="minorHAnsi" w:cs="Times New Roman"/>
          <w:color w:val="333333"/>
          <w:szCs w:val="18"/>
          <w:highlight w:val="yellow"/>
          <w:rPrChange w:id="4" w:author="Jarad Petroske" w:date="2010-10-08T16:25:00Z">
            <w:rPr>
              <w:ins w:id="5" w:author="Jarad Petroske" w:date="2010-10-07T14:48:00Z"/>
              <w:rFonts w:ascii="Lucida Grande" w:eastAsia="Times New Roman" w:hAnsi="Lucida Grande" w:cs="Times New Roman"/>
              <w:color w:val="333333"/>
              <w:sz w:val="18"/>
              <w:szCs w:val="18"/>
            </w:rPr>
          </w:rPrChange>
        </w:rPr>
      </w:pPr>
      <w:ins w:id="6" w:author="Jarad Petroske" w:date="2010-10-07T14:48:00Z">
        <w:r w:rsidRPr="00A7710C">
          <w:rPr>
            <w:rFonts w:asciiTheme="minorHAnsi" w:eastAsia="Times New Roman" w:hAnsiTheme="minorHAnsi" w:cs="Times New Roman"/>
            <w:color w:val="333333"/>
            <w:szCs w:val="18"/>
            <w:highlight w:val="yellow"/>
            <w:rPrChange w:id="7" w:author="Jarad Petroske" w:date="2010-10-08T16:25:00Z">
              <w:rPr>
                <w:rFonts w:ascii="Lucida Grande" w:eastAsia="Times New Roman" w:hAnsi="Lucida Grande" w:cs="Times New Roman"/>
                <w:color w:val="333333"/>
                <w:sz w:val="18"/>
                <w:szCs w:val="18"/>
              </w:rPr>
            </w:rPrChange>
          </w:rPr>
          <w:t>We’ve been on the road lately, and it’s been fun meeting up with so many proud alumni in Long Beach, Seattle and Portland. We’ve enjoyed hearing about your great experiences at HSU.</w:t>
        </w:r>
      </w:ins>
    </w:p>
    <w:p w:rsidR="008C57BC" w:rsidRPr="00B278EA" w:rsidRDefault="00A7710C" w:rsidP="008C57BC">
      <w:pPr>
        <w:numPr>
          <w:ins w:id="8" w:author="Jarad Petroske" w:date="2010-10-07T14:52:00Z"/>
        </w:numPr>
        <w:spacing w:after="240"/>
        <w:rPr>
          <w:ins w:id="9" w:author="Jarad Petroske" w:date="2010-10-07T14:52:00Z"/>
          <w:rFonts w:asciiTheme="minorHAnsi" w:eastAsia="Times New Roman" w:hAnsiTheme="minorHAnsi" w:cs="Times New Roman"/>
          <w:color w:val="333333"/>
          <w:szCs w:val="18"/>
          <w:highlight w:val="yellow"/>
          <w:rPrChange w:id="10" w:author="Jarad Petroske" w:date="2010-10-08T16:25:00Z">
            <w:rPr>
              <w:ins w:id="11" w:author="Jarad Petroske" w:date="2010-10-07T14:52:00Z"/>
              <w:rFonts w:ascii="Lucida Grande" w:eastAsia="Times New Roman" w:hAnsi="Lucida Grande" w:cs="Times New Roman"/>
              <w:color w:val="333333"/>
              <w:sz w:val="18"/>
              <w:szCs w:val="18"/>
            </w:rPr>
          </w:rPrChange>
        </w:rPr>
      </w:pPr>
      <w:ins w:id="12" w:author="Jarad Petroske" w:date="2010-10-07T14:52:00Z">
        <w:r w:rsidRPr="00A7710C">
          <w:rPr>
            <w:rFonts w:asciiTheme="minorHAnsi" w:eastAsia="Times New Roman" w:hAnsiTheme="minorHAnsi" w:cs="Times New Roman"/>
            <w:color w:val="333333"/>
            <w:szCs w:val="18"/>
            <w:highlight w:val="yellow"/>
            <w:rPrChange w:id="13" w:author="Jarad Petroske" w:date="2010-10-08T16:25:00Z">
              <w:rPr>
                <w:rFonts w:ascii="Lucida Grande" w:eastAsia="Times New Roman" w:hAnsi="Lucida Grande" w:cs="Times New Roman"/>
                <w:color w:val="333333"/>
                <w:sz w:val="18"/>
                <w:szCs w:val="18"/>
              </w:rPr>
            </w:rPrChange>
          </w:rPr>
          <w:t>(beertasting1.jpg &amp; beertasting2.jpg)</w:t>
        </w:r>
      </w:ins>
    </w:p>
    <w:p w:rsidR="003F43FF" w:rsidRPr="00B278EA" w:rsidRDefault="00A7710C" w:rsidP="003F43FF">
      <w:pPr>
        <w:numPr>
          <w:ins w:id="14" w:author="Jarad Petroske" w:date="2010-10-08T16:24:00Z"/>
        </w:numPr>
        <w:spacing w:after="240"/>
        <w:rPr>
          <w:ins w:id="15" w:author="Jarad Petroske" w:date="2010-10-08T16:24:00Z"/>
          <w:rFonts w:asciiTheme="minorHAnsi" w:eastAsia="Times New Roman" w:hAnsiTheme="minorHAnsi" w:cs="Times New Roman"/>
          <w:color w:val="333333"/>
          <w:szCs w:val="18"/>
          <w:highlight w:val="yellow"/>
          <w:rPrChange w:id="16" w:author="Jarad Petroske" w:date="2010-10-08T16:25:00Z">
            <w:rPr>
              <w:ins w:id="17" w:author="Jarad Petroske" w:date="2010-10-08T16:24:00Z"/>
              <w:rFonts w:ascii="Lucida Grande" w:eastAsia="Times New Roman" w:hAnsi="Lucida Grande" w:cs="Times New Roman"/>
              <w:color w:val="333333"/>
              <w:sz w:val="18"/>
              <w:szCs w:val="18"/>
              <w:highlight w:val="yellow"/>
            </w:rPr>
          </w:rPrChange>
        </w:rPr>
      </w:pPr>
      <w:ins w:id="18" w:author="Jarad Petroske" w:date="2010-10-08T16:24:00Z">
        <w:r w:rsidRPr="00A7710C">
          <w:rPr>
            <w:rFonts w:asciiTheme="minorHAnsi" w:eastAsia="Times New Roman" w:hAnsiTheme="minorHAnsi" w:cs="Times New Roman"/>
            <w:color w:val="333333"/>
            <w:szCs w:val="18"/>
            <w:highlight w:val="yellow"/>
            <w:rPrChange w:id="19" w:author="Jarad Petroske" w:date="2010-10-08T16:25:00Z">
              <w:rPr>
                <w:rFonts w:ascii="Lucida Grande" w:eastAsia="Times New Roman" w:hAnsi="Lucida Grande" w:cs="Times New Roman"/>
                <w:color w:val="333333"/>
                <w:sz w:val="18"/>
                <w:szCs w:val="18"/>
                <w:highlight w:val="yellow"/>
              </w:rPr>
            </w:rPrChange>
          </w:rPr>
          <w:t xml:space="preserve">(Caption) Check out more photos on our </w:t>
        </w:r>
        <w:proofErr w:type="spellStart"/>
        <w:r w:rsidRPr="00A7710C">
          <w:rPr>
            <w:rFonts w:asciiTheme="minorHAnsi" w:eastAsia="Times New Roman" w:hAnsiTheme="minorHAnsi" w:cs="Times New Roman"/>
            <w:color w:val="333333"/>
            <w:szCs w:val="18"/>
            <w:highlight w:val="yellow"/>
            <w:rPrChange w:id="20" w:author="Jarad Petroske" w:date="2010-10-08T16:25:00Z">
              <w:rPr>
                <w:rFonts w:ascii="Lucida Grande" w:eastAsia="Times New Roman" w:hAnsi="Lucida Grande" w:cs="Times New Roman"/>
                <w:color w:val="333333"/>
                <w:sz w:val="18"/>
                <w:szCs w:val="18"/>
                <w:highlight w:val="yellow"/>
              </w:rPr>
            </w:rPrChange>
          </w:rPr>
          <w:t>Facebook</w:t>
        </w:r>
        <w:proofErr w:type="spellEnd"/>
        <w:r w:rsidRPr="00A7710C">
          <w:rPr>
            <w:rFonts w:asciiTheme="minorHAnsi" w:eastAsia="Times New Roman" w:hAnsiTheme="minorHAnsi" w:cs="Times New Roman"/>
            <w:color w:val="333333"/>
            <w:szCs w:val="18"/>
            <w:highlight w:val="yellow"/>
            <w:rPrChange w:id="21" w:author="Jarad Petroske" w:date="2010-10-08T16:25:00Z">
              <w:rPr>
                <w:rFonts w:ascii="Lucida Grande" w:eastAsia="Times New Roman" w:hAnsi="Lucida Grande" w:cs="Times New Roman"/>
                <w:color w:val="333333"/>
                <w:sz w:val="18"/>
                <w:szCs w:val="18"/>
                <w:highlight w:val="yellow"/>
              </w:rPr>
            </w:rPrChange>
          </w:rPr>
          <w:t xml:space="preserve"> page &gt;&gt; </w:t>
        </w:r>
        <w:r w:rsidRPr="00A7710C">
          <w:rPr>
            <w:rFonts w:asciiTheme="minorHAnsi" w:eastAsia="Times New Roman" w:hAnsiTheme="minorHAnsi" w:cs="Times New Roman"/>
            <w:color w:val="333333"/>
            <w:szCs w:val="18"/>
            <w:highlight w:val="yellow"/>
            <w:rPrChange w:id="22" w:author="Jarad Petroske" w:date="2010-10-08T16:25:00Z">
              <w:rPr>
                <w:rFonts w:ascii="Lucida Grande" w:eastAsia="Times New Roman" w:hAnsi="Lucida Grande" w:cs="Times New Roman"/>
                <w:color w:val="333333"/>
                <w:sz w:val="18"/>
                <w:szCs w:val="18"/>
                <w:highlight w:val="yellow"/>
                <w:u w:val="single"/>
              </w:rPr>
            </w:rPrChange>
          </w:rPr>
          <w:fldChar w:fldCharType="begin"/>
        </w:r>
        <w:r w:rsidRPr="00A7710C">
          <w:rPr>
            <w:rFonts w:asciiTheme="minorHAnsi" w:eastAsia="Times New Roman" w:hAnsiTheme="minorHAnsi" w:cs="Times New Roman"/>
            <w:color w:val="333333"/>
            <w:szCs w:val="18"/>
            <w:highlight w:val="yellow"/>
            <w:rPrChange w:id="23" w:author="Jarad Petroske" w:date="2010-10-08T16:25:00Z">
              <w:rPr>
                <w:rFonts w:ascii="Lucida Grande" w:eastAsia="Times New Roman" w:hAnsi="Lucida Grande" w:cs="Times New Roman"/>
                <w:color w:val="333333"/>
                <w:sz w:val="18"/>
                <w:szCs w:val="18"/>
                <w:highlight w:val="yellow"/>
              </w:rPr>
            </w:rPrChange>
          </w:rPr>
          <w:instrText xml:space="preserve"> HYPERLINK "http://www.facebook.com/humboldtstatealumni#!/humboldtstatealumni?v=photos" </w:instrText>
        </w:r>
        <w:r w:rsidRPr="00A7710C">
          <w:rPr>
            <w:rFonts w:asciiTheme="minorHAnsi" w:eastAsia="Times New Roman" w:hAnsiTheme="minorHAnsi" w:cs="Times New Roman"/>
            <w:color w:val="333333"/>
            <w:szCs w:val="18"/>
            <w:highlight w:val="yellow"/>
            <w:rPrChange w:id="24" w:author="Jarad Petroske" w:date="2010-10-08T16:25:00Z">
              <w:rPr>
                <w:rFonts w:ascii="Lucida Grande" w:eastAsia="Times New Roman" w:hAnsi="Lucida Grande" w:cs="Times New Roman"/>
                <w:color w:val="333333"/>
                <w:sz w:val="18"/>
                <w:szCs w:val="18"/>
                <w:highlight w:val="yellow"/>
                <w:u w:val="single"/>
              </w:rPr>
            </w:rPrChange>
          </w:rPr>
          <w:fldChar w:fldCharType="separate"/>
        </w:r>
        <w:r w:rsidRPr="00A7710C">
          <w:rPr>
            <w:rStyle w:val="Hyperlink"/>
            <w:rFonts w:asciiTheme="minorHAnsi" w:eastAsia="Times New Roman" w:hAnsiTheme="minorHAnsi" w:cs="Times New Roman"/>
            <w:szCs w:val="18"/>
            <w:highlight w:val="yellow"/>
            <w:rPrChange w:id="25" w:author="Jarad Petroske" w:date="2010-10-08T16:25:00Z">
              <w:rPr>
                <w:rStyle w:val="Hyperlink"/>
                <w:rFonts w:ascii="Lucida Grande" w:eastAsia="Times New Roman" w:hAnsi="Lucida Grande" w:cs="Times New Roman"/>
                <w:sz w:val="18"/>
                <w:szCs w:val="18"/>
                <w:highlight w:val="yellow"/>
              </w:rPr>
            </w:rPrChange>
          </w:rPr>
          <w:t>http://www.facebook.com/humboldtstatealumni#!/humboldtstatealumni?v=photos</w:t>
        </w:r>
        <w:r w:rsidRPr="00A7710C">
          <w:rPr>
            <w:rFonts w:asciiTheme="minorHAnsi" w:eastAsia="Times New Roman" w:hAnsiTheme="minorHAnsi" w:cs="Times New Roman"/>
            <w:color w:val="333333"/>
            <w:szCs w:val="18"/>
            <w:highlight w:val="yellow"/>
            <w:rPrChange w:id="26" w:author="Jarad Petroske" w:date="2010-10-08T16:25:00Z">
              <w:rPr>
                <w:rFonts w:ascii="Lucida Grande" w:eastAsia="Times New Roman" w:hAnsi="Lucida Grande" w:cs="Times New Roman"/>
                <w:color w:val="333333"/>
                <w:sz w:val="18"/>
                <w:szCs w:val="18"/>
                <w:highlight w:val="yellow"/>
                <w:u w:val="single"/>
              </w:rPr>
            </w:rPrChange>
          </w:rPr>
          <w:fldChar w:fldCharType="end"/>
        </w:r>
      </w:ins>
    </w:p>
    <w:p w:rsidR="008C57BC" w:rsidRPr="00B278EA" w:rsidRDefault="008C57BC" w:rsidP="008C57BC">
      <w:pPr>
        <w:numPr>
          <w:ins w:id="27" w:author="Jarad Petroske" w:date="2010-10-07T14:52:00Z"/>
        </w:numPr>
        <w:spacing w:after="240"/>
        <w:rPr>
          <w:ins w:id="28" w:author="Jarad Petroske" w:date="2010-10-07T14:51:00Z"/>
          <w:rFonts w:asciiTheme="minorHAnsi" w:eastAsia="Times New Roman" w:hAnsiTheme="minorHAnsi" w:cs="Times New Roman"/>
          <w:color w:val="333333"/>
          <w:szCs w:val="18"/>
          <w:highlight w:val="yellow"/>
          <w:rPrChange w:id="29" w:author="Jarad Petroske" w:date="2010-10-08T16:25:00Z">
            <w:rPr>
              <w:ins w:id="30" w:author="Jarad Petroske" w:date="2010-10-07T14:51:00Z"/>
              <w:rFonts w:ascii="Lucida Grande" w:eastAsia="Times New Roman" w:hAnsi="Lucida Grande" w:cs="Times New Roman"/>
              <w:color w:val="333333"/>
              <w:sz w:val="18"/>
              <w:szCs w:val="18"/>
            </w:rPr>
          </w:rPrChange>
        </w:rPr>
      </w:pPr>
    </w:p>
    <w:p w:rsidR="008C57BC" w:rsidRPr="00B278EA" w:rsidRDefault="00A7710C" w:rsidP="008C57BC">
      <w:pPr>
        <w:numPr>
          <w:ins w:id="31" w:author="Jarad Petroske" w:date="2010-10-07T14:51:00Z"/>
        </w:numPr>
        <w:spacing w:after="240"/>
        <w:rPr>
          <w:ins w:id="32" w:author="Jarad Petroske" w:date="2010-10-07T14:48:00Z"/>
          <w:rFonts w:asciiTheme="minorHAnsi" w:eastAsia="Times New Roman" w:hAnsiTheme="minorHAnsi" w:cs="Times New Roman"/>
          <w:color w:val="333333"/>
          <w:szCs w:val="18"/>
          <w:highlight w:val="yellow"/>
          <w:rPrChange w:id="33" w:author="Jarad Petroske" w:date="2010-10-08T16:25:00Z">
            <w:rPr>
              <w:ins w:id="34" w:author="Jarad Petroske" w:date="2010-10-07T14:48:00Z"/>
              <w:rFonts w:ascii="Lucida Grande" w:eastAsia="Times New Roman" w:hAnsi="Lucida Grande" w:cs="Times New Roman"/>
              <w:color w:val="333333"/>
              <w:sz w:val="18"/>
              <w:szCs w:val="18"/>
            </w:rPr>
          </w:rPrChange>
        </w:rPr>
      </w:pPr>
      <w:ins w:id="35" w:author="Jarad Petroske" w:date="2010-10-07T14:48:00Z">
        <w:r w:rsidRPr="00A7710C">
          <w:rPr>
            <w:rFonts w:asciiTheme="minorHAnsi" w:eastAsia="Times New Roman" w:hAnsiTheme="minorHAnsi" w:cs="Times New Roman"/>
            <w:color w:val="333333"/>
            <w:szCs w:val="18"/>
            <w:highlight w:val="yellow"/>
            <w:rPrChange w:id="36" w:author="Jarad Petroske" w:date="2010-10-08T16:25:00Z">
              <w:rPr>
                <w:rFonts w:ascii="Lucida Grande" w:eastAsia="Times New Roman" w:hAnsi="Lucida Grande" w:cs="Times New Roman"/>
                <w:color w:val="333333"/>
                <w:sz w:val="18"/>
                <w:szCs w:val="18"/>
                <w:u w:val="single"/>
              </w:rPr>
            </w:rPrChange>
          </w:rPr>
          <w:t xml:space="preserve">In Portland and Seattle we screened the  National Geographic documentary, Climbing Redwood Giants, which features HSU forestry professor Steve </w:t>
        </w:r>
        <w:proofErr w:type="spellStart"/>
        <w:r w:rsidRPr="00A7710C">
          <w:rPr>
            <w:rFonts w:asciiTheme="minorHAnsi" w:eastAsia="Times New Roman" w:hAnsiTheme="minorHAnsi" w:cs="Times New Roman"/>
            <w:color w:val="333333"/>
            <w:szCs w:val="18"/>
            <w:highlight w:val="yellow"/>
            <w:rPrChange w:id="37" w:author="Jarad Petroske" w:date="2010-10-08T16:25:00Z">
              <w:rPr>
                <w:rFonts w:ascii="Lucida Grande" w:eastAsia="Times New Roman" w:hAnsi="Lucida Grande" w:cs="Times New Roman"/>
                <w:color w:val="333333"/>
                <w:sz w:val="18"/>
                <w:szCs w:val="18"/>
                <w:u w:val="single"/>
              </w:rPr>
            </w:rPrChange>
          </w:rPr>
          <w:t>Sillett</w:t>
        </w:r>
        <w:proofErr w:type="spellEnd"/>
        <w:r w:rsidRPr="00A7710C">
          <w:rPr>
            <w:rFonts w:asciiTheme="minorHAnsi" w:eastAsia="Times New Roman" w:hAnsiTheme="minorHAnsi" w:cs="Times New Roman"/>
            <w:color w:val="333333"/>
            <w:szCs w:val="18"/>
            <w:highlight w:val="yellow"/>
            <w:rPrChange w:id="38" w:author="Jarad Petroske" w:date="2010-10-08T16:25:00Z">
              <w:rPr>
                <w:rFonts w:ascii="Lucida Grande" w:eastAsia="Times New Roman" w:hAnsi="Lucida Grande" w:cs="Times New Roman"/>
                <w:color w:val="333333"/>
                <w:sz w:val="18"/>
                <w:szCs w:val="18"/>
                <w:u w:val="single"/>
              </w:rPr>
            </w:rPrChange>
          </w:rPr>
          <w:t xml:space="preserve">. It was </w:t>
        </w:r>
        <w:proofErr w:type="spellStart"/>
        <w:r w:rsidRPr="00A7710C">
          <w:rPr>
            <w:rFonts w:asciiTheme="minorHAnsi" w:eastAsia="Times New Roman" w:hAnsiTheme="minorHAnsi" w:cs="Times New Roman"/>
            <w:color w:val="333333"/>
            <w:szCs w:val="18"/>
            <w:highlight w:val="yellow"/>
            <w:rPrChange w:id="39" w:author="Jarad Petroske" w:date="2010-10-08T16:25:00Z">
              <w:rPr>
                <w:rFonts w:ascii="Lucida Grande" w:eastAsia="Times New Roman" w:hAnsi="Lucida Grande" w:cs="Times New Roman"/>
                <w:color w:val="333333"/>
                <w:sz w:val="18"/>
                <w:szCs w:val="18"/>
                <w:u w:val="single"/>
              </w:rPr>
            </w:rPrChange>
          </w:rPr>
          <w:t>was</w:t>
        </w:r>
        <w:proofErr w:type="spellEnd"/>
        <w:r w:rsidRPr="00A7710C">
          <w:rPr>
            <w:rFonts w:asciiTheme="minorHAnsi" w:eastAsia="Times New Roman" w:hAnsiTheme="minorHAnsi" w:cs="Times New Roman"/>
            <w:color w:val="333333"/>
            <w:szCs w:val="18"/>
            <w:highlight w:val="yellow"/>
            <w:rPrChange w:id="40" w:author="Jarad Petroske" w:date="2010-10-08T16:25:00Z">
              <w:rPr>
                <w:rFonts w:ascii="Lucida Grande" w:eastAsia="Times New Roman" w:hAnsi="Lucida Grande" w:cs="Times New Roman"/>
                <w:color w:val="333333"/>
                <w:sz w:val="18"/>
                <w:szCs w:val="18"/>
                <w:u w:val="single"/>
              </w:rPr>
            </w:rPrChange>
          </w:rPr>
          <w:t xml:space="preserve"> a big hit.</w:t>
        </w:r>
      </w:ins>
    </w:p>
    <w:p w:rsidR="008C57BC" w:rsidRPr="00B278EA" w:rsidRDefault="00A7710C" w:rsidP="008C57BC">
      <w:pPr>
        <w:numPr>
          <w:ins w:id="41" w:author="Jarad Petroske" w:date="2010-10-07T14:48:00Z"/>
        </w:numPr>
        <w:spacing w:after="240"/>
        <w:rPr>
          <w:ins w:id="42" w:author="Jarad Petroske" w:date="2010-10-07T14:48:00Z"/>
          <w:rFonts w:asciiTheme="minorHAnsi" w:eastAsia="Times New Roman" w:hAnsiTheme="minorHAnsi" w:cs="Times New Roman"/>
          <w:color w:val="333333"/>
          <w:szCs w:val="18"/>
          <w:highlight w:val="yellow"/>
          <w:rPrChange w:id="43" w:author="Jarad Petroske" w:date="2010-10-08T16:25:00Z">
            <w:rPr>
              <w:ins w:id="44" w:author="Jarad Petroske" w:date="2010-10-07T14:48:00Z"/>
              <w:rFonts w:ascii="Lucida Grande" w:eastAsia="Times New Roman" w:hAnsi="Lucida Grande" w:cs="Times New Roman"/>
              <w:color w:val="333333"/>
              <w:sz w:val="18"/>
              <w:szCs w:val="18"/>
            </w:rPr>
          </w:rPrChange>
        </w:rPr>
      </w:pPr>
      <w:ins w:id="45" w:author="Jarad Petroske" w:date="2010-10-07T14:48:00Z">
        <w:r w:rsidRPr="00A7710C">
          <w:rPr>
            <w:rFonts w:asciiTheme="minorHAnsi" w:eastAsia="Times New Roman" w:hAnsiTheme="minorHAnsi" w:cs="Times New Roman"/>
            <w:color w:val="333333"/>
            <w:szCs w:val="18"/>
            <w:highlight w:val="yellow"/>
            <w:rPrChange w:id="46" w:author="Jarad Petroske" w:date="2010-10-08T16:25:00Z">
              <w:rPr>
                <w:rFonts w:ascii="Lucida Grande" w:eastAsia="Times New Roman" w:hAnsi="Lucida Grande" w:cs="Times New Roman"/>
                <w:color w:val="333333"/>
                <w:sz w:val="18"/>
                <w:szCs w:val="18"/>
                <w:u w:val="single"/>
              </w:rPr>
            </w:rPrChange>
          </w:rPr>
          <w:t xml:space="preserve">Meanwhile, alumni gathered for a beer tasting event at Belmont Brewing Company in Long Beach. It was also a big success, and thanks to everyone who joined us. </w:t>
        </w:r>
      </w:ins>
    </w:p>
    <w:p w:rsidR="008C57BC" w:rsidRPr="00B278EA" w:rsidRDefault="00A7710C" w:rsidP="008C57BC">
      <w:pPr>
        <w:numPr>
          <w:ins w:id="47" w:author="Jarad Petroske" w:date="2010-10-07T14:48:00Z"/>
        </w:numPr>
        <w:spacing w:after="240"/>
        <w:rPr>
          <w:ins w:id="48" w:author="Jarad Petroske" w:date="2010-10-07T14:48:00Z"/>
          <w:rFonts w:asciiTheme="minorHAnsi" w:eastAsia="Times New Roman" w:hAnsiTheme="minorHAnsi" w:cs="Times New Roman"/>
          <w:color w:val="333333"/>
          <w:szCs w:val="18"/>
          <w:highlight w:val="yellow"/>
          <w:rPrChange w:id="49" w:author="Jarad Petroske" w:date="2010-10-08T16:25:00Z">
            <w:rPr>
              <w:ins w:id="50" w:author="Jarad Petroske" w:date="2010-10-07T14:48:00Z"/>
              <w:rFonts w:ascii="Lucida Grande" w:eastAsia="Times New Roman" w:hAnsi="Lucida Grande" w:cs="Times New Roman"/>
              <w:color w:val="333333"/>
              <w:sz w:val="18"/>
              <w:szCs w:val="18"/>
            </w:rPr>
          </w:rPrChange>
        </w:rPr>
      </w:pPr>
      <w:ins w:id="51" w:author="Jarad Petroske" w:date="2010-10-07T14:48:00Z">
        <w:r w:rsidRPr="00A7710C">
          <w:rPr>
            <w:rFonts w:asciiTheme="minorHAnsi" w:eastAsia="Times New Roman" w:hAnsiTheme="minorHAnsi" w:cs="Times New Roman"/>
            <w:color w:val="333333"/>
            <w:szCs w:val="18"/>
            <w:highlight w:val="yellow"/>
            <w:rPrChange w:id="52" w:author="Jarad Petroske" w:date="2010-10-08T16:25:00Z">
              <w:rPr>
                <w:rFonts w:ascii="Lucida Grande" w:eastAsia="Times New Roman" w:hAnsi="Lucida Grande" w:cs="Times New Roman"/>
                <w:color w:val="333333"/>
                <w:sz w:val="18"/>
                <w:szCs w:val="18"/>
                <w:u w:val="single"/>
              </w:rPr>
            </w:rPrChange>
          </w:rPr>
          <w:t>The big event this month is  </w:t>
        </w:r>
        <w:r w:rsidRPr="00A7710C">
          <w:rPr>
            <w:rFonts w:asciiTheme="minorHAnsi" w:hAnsiTheme="minorHAnsi"/>
            <w:highlight w:val="yellow"/>
            <w:rPrChange w:id="53" w:author="Jarad Petroske" w:date="2010-10-08T16:25:00Z">
              <w:rPr>
                <w:color w:val="0000FF" w:themeColor="hyperlink"/>
                <w:u w:val="single"/>
              </w:rPr>
            </w:rPrChange>
          </w:rPr>
          <w:fldChar w:fldCharType="begin"/>
        </w:r>
        <w:r w:rsidRPr="00A7710C">
          <w:rPr>
            <w:rFonts w:asciiTheme="minorHAnsi" w:hAnsiTheme="minorHAnsi"/>
            <w:highlight w:val="yellow"/>
            <w:rPrChange w:id="54" w:author="Jarad Petroske" w:date="2010-10-08T16:25:00Z">
              <w:rPr>
                <w:color w:val="0000FF" w:themeColor="hyperlink"/>
                <w:u w:val="single"/>
              </w:rPr>
            </w:rPrChange>
          </w:rPr>
          <w:instrText>HYPERLINK "http://humboldt.edu/homecoming"</w:instrText>
        </w:r>
        <w:r w:rsidRPr="00A7710C">
          <w:rPr>
            <w:rFonts w:asciiTheme="minorHAnsi" w:hAnsiTheme="minorHAnsi"/>
            <w:highlight w:val="yellow"/>
            <w:rPrChange w:id="55" w:author="Jarad Petroske" w:date="2010-10-08T16:25:00Z">
              <w:rPr>
                <w:color w:val="0000FF" w:themeColor="hyperlink"/>
                <w:u w:val="single"/>
              </w:rPr>
            </w:rPrChange>
          </w:rPr>
          <w:fldChar w:fldCharType="separate"/>
        </w:r>
        <w:r w:rsidRPr="00A7710C">
          <w:rPr>
            <w:rFonts w:asciiTheme="minorHAnsi" w:eastAsia="Times New Roman" w:hAnsiTheme="minorHAnsi" w:cs="Times New Roman"/>
            <w:color w:val="21734B"/>
            <w:szCs w:val="18"/>
            <w:highlight w:val="yellow"/>
            <w:rPrChange w:id="56" w:author="Jarad Petroske" w:date="2010-10-08T16:25:00Z">
              <w:rPr>
                <w:rFonts w:ascii="Lucida Grande" w:eastAsia="Times New Roman" w:hAnsi="Lucida Grande" w:cs="Times New Roman"/>
                <w:color w:val="21734B"/>
                <w:sz w:val="18"/>
                <w:szCs w:val="18"/>
                <w:u w:val="single"/>
              </w:rPr>
            </w:rPrChange>
          </w:rPr>
          <w:t>Homecoming &amp; Family Weekend</w:t>
        </w:r>
        <w:r w:rsidRPr="00A7710C">
          <w:rPr>
            <w:rFonts w:asciiTheme="minorHAnsi" w:hAnsiTheme="minorHAnsi"/>
            <w:highlight w:val="yellow"/>
            <w:rPrChange w:id="57" w:author="Jarad Petroske" w:date="2010-10-08T16:25:00Z">
              <w:rPr>
                <w:color w:val="0000FF" w:themeColor="hyperlink"/>
                <w:u w:val="single"/>
              </w:rPr>
            </w:rPrChange>
          </w:rPr>
          <w:fldChar w:fldCharType="end"/>
        </w:r>
        <w:r w:rsidRPr="00A7710C">
          <w:rPr>
            <w:rFonts w:asciiTheme="minorHAnsi" w:hAnsiTheme="minorHAnsi"/>
            <w:highlight w:val="yellow"/>
            <w:rPrChange w:id="58" w:author="Jarad Petroske" w:date="2010-10-08T16:25:00Z">
              <w:rPr>
                <w:color w:val="0000FF" w:themeColor="hyperlink"/>
                <w:highlight w:val="yellow"/>
                <w:u w:val="single"/>
              </w:rPr>
            </w:rPrChange>
          </w:rPr>
          <w:t xml:space="preserve"> (http://humboldt.edu/homecoming/)</w:t>
        </w:r>
        <w:r w:rsidRPr="00A7710C">
          <w:rPr>
            <w:rFonts w:asciiTheme="minorHAnsi" w:eastAsia="Times New Roman" w:hAnsiTheme="minorHAnsi" w:cs="Times New Roman"/>
            <w:color w:val="333333"/>
            <w:szCs w:val="18"/>
            <w:highlight w:val="yellow"/>
            <w:rPrChange w:id="59" w:author="Jarad Petroske" w:date="2010-10-08T16:25:00Z">
              <w:rPr>
                <w:rFonts w:ascii="Lucida Grande" w:eastAsia="Times New Roman" w:hAnsi="Lucida Grande" w:cs="Times New Roman"/>
                <w:color w:val="333333"/>
                <w:sz w:val="18"/>
                <w:szCs w:val="18"/>
                <w:u w:val="single"/>
              </w:rPr>
            </w:rPrChange>
          </w:rPr>
          <w:t xml:space="preserve">. With only </w:t>
        </w:r>
      </w:ins>
      <w:ins w:id="60" w:author="Jarad Petroske" w:date="2010-10-08T16:24:00Z">
        <w:r w:rsidRPr="00A7710C">
          <w:rPr>
            <w:rFonts w:asciiTheme="minorHAnsi" w:eastAsia="Times New Roman" w:hAnsiTheme="minorHAnsi" w:cs="Times New Roman"/>
            <w:color w:val="333333"/>
            <w:szCs w:val="18"/>
            <w:highlight w:val="yellow"/>
            <w:rPrChange w:id="61" w:author="Jarad Petroske" w:date="2010-10-08T16:25:00Z">
              <w:rPr>
                <w:rFonts w:ascii="Lucida Grande" w:eastAsia="Times New Roman" w:hAnsi="Lucida Grande" w:cs="Times New Roman"/>
                <w:color w:val="333333"/>
                <w:sz w:val="18"/>
                <w:szCs w:val="18"/>
                <w:highlight w:val="yellow"/>
                <w:u w:val="single"/>
              </w:rPr>
            </w:rPrChange>
          </w:rPr>
          <w:t>one week</w:t>
        </w:r>
      </w:ins>
      <w:ins w:id="62" w:author="Jarad Petroske" w:date="2010-10-07T14:48:00Z">
        <w:r w:rsidRPr="00A7710C">
          <w:rPr>
            <w:rFonts w:asciiTheme="minorHAnsi" w:eastAsia="Times New Roman" w:hAnsiTheme="minorHAnsi" w:cs="Times New Roman"/>
            <w:color w:val="333333"/>
            <w:szCs w:val="18"/>
            <w:highlight w:val="yellow"/>
            <w:rPrChange w:id="63" w:author="Jarad Petroske" w:date="2010-10-08T16:25:00Z">
              <w:rPr>
                <w:rFonts w:ascii="Lucida Grande" w:eastAsia="Times New Roman" w:hAnsi="Lucida Grande" w:cs="Times New Roman"/>
                <w:color w:val="333333"/>
                <w:sz w:val="18"/>
                <w:szCs w:val="18"/>
                <w:u w:val="single"/>
              </w:rPr>
            </w:rPrChange>
          </w:rPr>
          <w:t xml:space="preserve"> to go, time's ticking, but you can still </w:t>
        </w:r>
        <w:r w:rsidRPr="00A7710C">
          <w:rPr>
            <w:rFonts w:asciiTheme="minorHAnsi" w:hAnsiTheme="minorHAnsi"/>
            <w:highlight w:val="yellow"/>
            <w:rPrChange w:id="64" w:author="Jarad Petroske" w:date="2010-10-08T16:25:00Z">
              <w:rPr>
                <w:color w:val="0000FF" w:themeColor="hyperlink"/>
                <w:u w:val="single"/>
              </w:rPr>
            </w:rPrChange>
          </w:rPr>
          <w:fldChar w:fldCharType="begin"/>
        </w:r>
        <w:r w:rsidRPr="00A7710C">
          <w:rPr>
            <w:rFonts w:asciiTheme="minorHAnsi" w:hAnsiTheme="minorHAnsi"/>
            <w:highlight w:val="yellow"/>
            <w:rPrChange w:id="65" w:author="Jarad Petroske" w:date="2010-10-08T16:25:00Z">
              <w:rPr>
                <w:color w:val="0000FF" w:themeColor="hyperlink"/>
                <w:u w:val="single"/>
              </w:rPr>
            </w:rPrChange>
          </w:rPr>
          <w:instrText>HYPERLINK "http://humboldt.edu/homecoming" \o "Homecoming &amp; Family Weekend - Humboldt State University"</w:instrText>
        </w:r>
        <w:r w:rsidRPr="00A7710C">
          <w:rPr>
            <w:rFonts w:asciiTheme="minorHAnsi" w:hAnsiTheme="minorHAnsi"/>
            <w:highlight w:val="yellow"/>
            <w:rPrChange w:id="66" w:author="Jarad Petroske" w:date="2010-10-08T16:25:00Z">
              <w:rPr>
                <w:color w:val="0000FF" w:themeColor="hyperlink"/>
                <w:u w:val="single"/>
              </w:rPr>
            </w:rPrChange>
          </w:rPr>
          <w:fldChar w:fldCharType="separate"/>
        </w:r>
        <w:r w:rsidRPr="00A7710C">
          <w:rPr>
            <w:rFonts w:asciiTheme="minorHAnsi" w:eastAsia="Times New Roman" w:hAnsiTheme="minorHAnsi" w:cs="Times New Roman"/>
            <w:color w:val="21734B"/>
            <w:szCs w:val="18"/>
            <w:highlight w:val="yellow"/>
            <w:rPrChange w:id="67" w:author="Jarad Petroske" w:date="2010-10-08T16:25:00Z">
              <w:rPr>
                <w:rFonts w:ascii="Lucida Grande" w:eastAsia="Times New Roman" w:hAnsi="Lucida Grande" w:cs="Times New Roman"/>
                <w:color w:val="21734B"/>
                <w:sz w:val="18"/>
                <w:szCs w:val="18"/>
                <w:u w:val="single"/>
              </w:rPr>
            </w:rPrChange>
          </w:rPr>
          <w:t>register now</w:t>
        </w:r>
        <w:r w:rsidRPr="00A7710C">
          <w:rPr>
            <w:rFonts w:asciiTheme="minorHAnsi" w:hAnsiTheme="minorHAnsi"/>
            <w:highlight w:val="yellow"/>
            <w:rPrChange w:id="68" w:author="Jarad Petroske" w:date="2010-10-08T16:25:00Z">
              <w:rPr>
                <w:color w:val="0000FF" w:themeColor="hyperlink"/>
                <w:u w:val="single"/>
              </w:rPr>
            </w:rPrChange>
          </w:rPr>
          <w:fldChar w:fldCharType="end"/>
        </w:r>
        <w:r w:rsidRPr="00A7710C">
          <w:rPr>
            <w:rFonts w:asciiTheme="minorHAnsi" w:hAnsiTheme="minorHAnsi"/>
            <w:highlight w:val="yellow"/>
            <w:rPrChange w:id="69" w:author="Jarad Petroske" w:date="2010-10-08T16:25:00Z">
              <w:rPr>
                <w:color w:val="0000FF" w:themeColor="hyperlink"/>
                <w:highlight w:val="yellow"/>
                <w:u w:val="single"/>
              </w:rPr>
            </w:rPrChange>
          </w:rPr>
          <w:t xml:space="preserve"> (https://secure.imodules.com/s/857/interior.aspx?sid=857&amp;gid=1&amp;pgid=504&amp;cid=1335)</w:t>
        </w:r>
        <w:r w:rsidRPr="00A7710C">
          <w:rPr>
            <w:rFonts w:asciiTheme="minorHAnsi" w:eastAsia="Times New Roman" w:hAnsiTheme="minorHAnsi" w:cs="Times New Roman"/>
            <w:color w:val="333333"/>
            <w:szCs w:val="18"/>
            <w:highlight w:val="yellow"/>
            <w:rPrChange w:id="70" w:author="Jarad Petroske" w:date="2010-10-08T16:25:00Z">
              <w:rPr>
                <w:rFonts w:ascii="Lucida Grande" w:eastAsia="Times New Roman" w:hAnsi="Lucida Grande" w:cs="Times New Roman"/>
                <w:color w:val="333333"/>
                <w:sz w:val="18"/>
                <w:szCs w:val="18"/>
                <w:u w:val="single"/>
              </w:rPr>
            </w:rPrChange>
          </w:rPr>
          <w:t>.</w:t>
        </w:r>
      </w:ins>
    </w:p>
    <w:p w:rsidR="008C57BC" w:rsidRPr="00B278EA" w:rsidRDefault="00A7710C" w:rsidP="008C57BC">
      <w:pPr>
        <w:numPr>
          <w:ins w:id="71" w:author="Jarad Petroske" w:date="2010-10-07T14:48:00Z"/>
        </w:numPr>
        <w:spacing w:after="240"/>
        <w:rPr>
          <w:ins w:id="72" w:author="Jarad Petroske" w:date="2010-10-07T14:48:00Z"/>
          <w:rFonts w:asciiTheme="minorHAnsi" w:eastAsia="Times New Roman" w:hAnsiTheme="minorHAnsi" w:cs="Times New Roman"/>
          <w:color w:val="333333"/>
          <w:szCs w:val="18"/>
          <w:highlight w:val="yellow"/>
          <w:rPrChange w:id="73" w:author="Jarad Petroske" w:date="2010-10-08T16:25:00Z">
            <w:rPr>
              <w:ins w:id="74" w:author="Jarad Petroske" w:date="2010-10-07T14:48:00Z"/>
              <w:rFonts w:ascii="Lucida Grande" w:eastAsia="Times New Roman" w:hAnsi="Lucida Grande" w:cs="Times New Roman"/>
              <w:color w:val="333333"/>
              <w:sz w:val="18"/>
              <w:szCs w:val="18"/>
            </w:rPr>
          </w:rPrChange>
        </w:rPr>
      </w:pPr>
      <w:ins w:id="75" w:author="Jarad Petroske" w:date="2010-10-07T14:48:00Z">
        <w:r w:rsidRPr="00A7710C">
          <w:rPr>
            <w:rFonts w:asciiTheme="minorHAnsi" w:eastAsia="Times New Roman" w:hAnsiTheme="minorHAnsi" w:cs="Times New Roman"/>
            <w:color w:val="333333"/>
            <w:szCs w:val="18"/>
            <w:highlight w:val="yellow"/>
            <w:rPrChange w:id="76" w:author="Jarad Petroske" w:date="2010-10-08T16:25:00Z">
              <w:rPr>
                <w:rFonts w:ascii="Lucida Grande" w:eastAsia="Times New Roman" w:hAnsi="Lucida Grande" w:cs="Times New Roman"/>
                <w:color w:val="333333"/>
                <w:sz w:val="18"/>
                <w:szCs w:val="18"/>
                <w:u w:val="single"/>
              </w:rPr>
            </w:rPrChange>
          </w:rPr>
          <w:t>Insider’s tip—this year we’re rolling out our first-ever Arts Showcase as part the weekend’s activities. Here’s a sneak peak of the Art happenings so far:</w:t>
        </w:r>
      </w:ins>
    </w:p>
    <w:p w:rsidR="008C57BC" w:rsidRPr="00B278EA" w:rsidRDefault="00A7710C" w:rsidP="008C57BC">
      <w:pPr>
        <w:numPr>
          <w:ilvl w:val="0"/>
          <w:numId w:val="1"/>
          <w:ins w:id="77" w:author="Jarad Petroske" w:date="2010-10-07T14:48:00Z"/>
        </w:numPr>
        <w:spacing w:before="100" w:beforeAutospacing="1" w:after="100" w:afterAutospacing="1"/>
        <w:ind w:left="240" w:right="240"/>
        <w:rPr>
          <w:ins w:id="78" w:author="Jarad Petroske" w:date="2010-10-07T14:48:00Z"/>
          <w:rFonts w:asciiTheme="minorHAnsi" w:eastAsia="Times New Roman" w:hAnsiTheme="minorHAnsi" w:cs="Times New Roman"/>
          <w:color w:val="333333"/>
          <w:szCs w:val="18"/>
          <w:highlight w:val="yellow"/>
          <w:rPrChange w:id="79" w:author="Jarad Petroske" w:date="2010-10-08T16:25:00Z">
            <w:rPr>
              <w:ins w:id="80" w:author="Jarad Petroske" w:date="2010-10-07T14:48:00Z"/>
              <w:rFonts w:ascii="Lucida Grande" w:eastAsia="Times New Roman" w:hAnsi="Lucida Grande" w:cs="Times New Roman"/>
              <w:color w:val="333333"/>
              <w:sz w:val="18"/>
              <w:szCs w:val="18"/>
            </w:rPr>
          </w:rPrChange>
        </w:rPr>
      </w:pPr>
      <w:ins w:id="81" w:author="Jarad Petroske" w:date="2010-10-07T14:48:00Z">
        <w:r w:rsidRPr="00A7710C">
          <w:rPr>
            <w:rFonts w:asciiTheme="minorHAnsi" w:eastAsia="Times New Roman" w:hAnsiTheme="minorHAnsi" w:cs="Times New Roman"/>
            <w:color w:val="333333"/>
            <w:szCs w:val="18"/>
            <w:highlight w:val="yellow"/>
            <w:rPrChange w:id="82" w:author="Jarad Petroske" w:date="2010-10-08T16:25:00Z">
              <w:rPr>
                <w:rFonts w:ascii="Lucida Grande" w:eastAsia="Times New Roman" w:hAnsi="Lucida Grande" w:cs="Times New Roman"/>
                <w:color w:val="333333"/>
                <w:sz w:val="18"/>
                <w:szCs w:val="18"/>
                <w:u w:val="single"/>
              </w:rPr>
            </w:rPrChange>
          </w:rPr>
          <w:t>Live mural painting by Art Students</w:t>
        </w:r>
      </w:ins>
    </w:p>
    <w:p w:rsidR="008C57BC" w:rsidRPr="00B278EA" w:rsidRDefault="00A7710C" w:rsidP="008C57BC">
      <w:pPr>
        <w:numPr>
          <w:ilvl w:val="0"/>
          <w:numId w:val="1"/>
          <w:ins w:id="83" w:author="Jarad Petroske" w:date="2010-10-07T14:48:00Z"/>
        </w:numPr>
        <w:spacing w:before="100" w:beforeAutospacing="1" w:after="100" w:afterAutospacing="1"/>
        <w:ind w:left="240" w:right="240"/>
        <w:rPr>
          <w:ins w:id="84" w:author="Jarad Petroske" w:date="2010-10-07T14:48:00Z"/>
          <w:rFonts w:asciiTheme="minorHAnsi" w:eastAsia="Times New Roman" w:hAnsiTheme="minorHAnsi" w:cs="Times New Roman"/>
          <w:color w:val="333333"/>
          <w:szCs w:val="18"/>
          <w:highlight w:val="yellow"/>
          <w:rPrChange w:id="85" w:author="Jarad Petroske" w:date="2010-10-08T16:25:00Z">
            <w:rPr>
              <w:ins w:id="86" w:author="Jarad Petroske" w:date="2010-10-07T14:48:00Z"/>
              <w:rFonts w:ascii="Lucida Grande" w:eastAsia="Times New Roman" w:hAnsi="Lucida Grande" w:cs="Times New Roman"/>
              <w:color w:val="333333"/>
              <w:sz w:val="18"/>
              <w:szCs w:val="18"/>
            </w:rPr>
          </w:rPrChange>
        </w:rPr>
      </w:pPr>
      <w:proofErr w:type="spellStart"/>
      <w:ins w:id="87" w:author="Jarad Petroske" w:date="2010-10-07T14:48:00Z">
        <w:r w:rsidRPr="00A7710C">
          <w:rPr>
            <w:rFonts w:asciiTheme="minorHAnsi" w:eastAsia="Times New Roman" w:hAnsiTheme="minorHAnsi" w:cs="Times New Roman"/>
            <w:color w:val="333333"/>
            <w:szCs w:val="18"/>
            <w:highlight w:val="yellow"/>
            <w:rPrChange w:id="88" w:author="Jarad Petroske" w:date="2010-10-08T16:25:00Z">
              <w:rPr>
                <w:rFonts w:ascii="Lucida Grande" w:eastAsia="Times New Roman" w:hAnsi="Lucida Grande" w:cs="Times New Roman"/>
                <w:color w:val="333333"/>
                <w:sz w:val="18"/>
                <w:szCs w:val="18"/>
                <w:u w:val="single"/>
              </w:rPr>
            </w:rPrChange>
          </w:rPr>
          <w:t>Improv</w:t>
        </w:r>
        <w:proofErr w:type="spellEnd"/>
        <w:r w:rsidRPr="00A7710C">
          <w:rPr>
            <w:rFonts w:asciiTheme="minorHAnsi" w:eastAsia="Times New Roman" w:hAnsiTheme="minorHAnsi" w:cs="Times New Roman"/>
            <w:color w:val="333333"/>
            <w:szCs w:val="18"/>
            <w:highlight w:val="yellow"/>
            <w:rPrChange w:id="89" w:author="Jarad Petroske" w:date="2010-10-08T16:25:00Z">
              <w:rPr>
                <w:rFonts w:ascii="Lucida Grande" w:eastAsia="Times New Roman" w:hAnsi="Lucida Grande" w:cs="Times New Roman"/>
                <w:color w:val="333333"/>
                <w:sz w:val="18"/>
                <w:szCs w:val="18"/>
                <w:u w:val="single"/>
              </w:rPr>
            </w:rPrChange>
          </w:rPr>
          <w:t xml:space="preserve"> dance performances</w:t>
        </w:r>
      </w:ins>
    </w:p>
    <w:p w:rsidR="008C57BC" w:rsidRPr="00B278EA" w:rsidRDefault="00A7710C" w:rsidP="008C57BC">
      <w:pPr>
        <w:numPr>
          <w:ilvl w:val="0"/>
          <w:numId w:val="1"/>
          <w:ins w:id="90" w:author="Jarad Petroske" w:date="2010-10-07T14:48:00Z"/>
        </w:numPr>
        <w:spacing w:before="100" w:beforeAutospacing="1" w:after="100" w:afterAutospacing="1"/>
        <w:ind w:left="240" w:right="240"/>
        <w:rPr>
          <w:ins w:id="91" w:author="Jarad Petroske" w:date="2010-10-07T14:48:00Z"/>
          <w:rFonts w:asciiTheme="minorHAnsi" w:eastAsia="Times New Roman" w:hAnsiTheme="minorHAnsi" w:cs="Times New Roman"/>
          <w:color w:val="333333"/>
          <w:szCs w:val="18"/>
          <w:highlight w:val="yellow"/>
          <w:rPrChange w:id="92" w:author="Jarad Petroske" w:date="2010-10-08T16:25:00Z">
            <w:rPr>
              <w:ins w:id="93" w:author="Jarad Petroske" w:date="2010-10-07T14:48:00Z"/>
              <w:rFonts w:ascii="Lucida Grande" w:eastAsia="Times New Roman" w:hAnsi="Lucida Grande" w:cs="Times New Roman"/>
              <w:color w:val="333333"/>
              <w:sz w:val="18"/>
              <w:szCs w:val="18"/>
            </w:rPr>
          </w:rPrChange>
        </w:rPr>
      </w:pPr>
      <w:ins w:id="94" w:author="Jarad Petroske" w:date="2010-10-07T14:48:00Z">
        <w:r w:rsidRPr="00A7710C">
          <w:rPr>
            <w:rFonts w:asciiTheme="minorHAnsi" w:eastAsia="Times New Roman" w:hAnsiTheme="minorHAnsi" w:cs="Times New Roman"/>
            <w:color w:val="333333"/>
            <w:szCs w:val="18"/>
            <w:highlight w:val="yellow"/>
            <w:rPrChange w:id="95" w:author="Jarad Petroske" w:date="2010-10-08T16:25:00Z">
              <w:rPr>
                <w:rFonts w:ascii="Lucida Grande" w:eastAsia="Times New Roman" w:hAnsi="Lucida Grande" w:cs="Times New Roman"/>
                <w:color w:val="333333"/>
                <w:sz w:val="18"/>
                <w:szCs w:val="18"/>
                <w:u w:val="single"/>
              </w:rPr>
            </w:rPrChange>
          </w:rPr>
          <w:t>Theatre performances and Short Film screenings</w:t>
        </w:r>
      </w:ins>
    </w:p>
    <w:p w:rsidR="008C57BC" w:rsidRPr="00B278EA" w:rsidRDefault="00A7710C" w:rsidP="008C57BC">
      <w:pPr>
        <w:numPr>
          <w:ilvl w:val="0"/>
          <w:numId w:val="1"/>
          <w:ins w:id="96" w:author="Jarad Petroske" w:date="2010-10-07T14:48:00Z"/>
        </w:numPr>
        <w:spacing w:before="100" w:beforeAutospacing="1" w:after="100" w:afterAutospacing="1"/>
        <w:ind w:left="240" w:right="240"/>
        <w:rPr>
          <w:ins w:id="97" w:author="Jarad Petroske" w:date="2010-10-07T14:48:00Z"/>
          <w:rFonts w:asciiTheme="minorHAnsi" w:eastAsia="Times New Roman" w:hAnsiTheme="minorHAnsi" w:cs="Times New Roman"/>
          <w:color w:val="333333"/>
          <w:szCs w:val="18"/>
          <w:highlight w:val="yellow"/>
          <w:rPrChange w:id="98" w:author="Jarad Petroske" w:date="2010-10-08T16:25:00Z">
            <w:rPr>
              <w:ins w:id="99" w:author="Jarad Petroske" w:date="2010-10-07T14:48:00Z"/>
              <w:rFonts w:ascii="Lucida Grande" w:eastAsia="Times New Roman" w:hAnsi="Lucida Grande" w:cs="Times New Roman"/>
              <w:color w:val="333333"/>
              <w:sz w:val="18"/>
              <w:szCs w:val="18"/>
            </w:rPr>
          </w:rPrChange>
        </w:rPr>
      </w:pPr>
      <w:ins w:id="100" w:author="Jarad Petroske" w:date="2010-10-07T14:48:00Z">
        <w:r w:rsidRPr="00A7710C">
          <w:rPr>
            <w:rFonts w:asciiTheme="minorHAnsi" w:eastAsia="Times New Roman" w:hAnsiTheme="minorHAnsi" w:cs="Times New Roman"/>
            <w:color w:val="333333"/>
            <w:szCs w:val="18"/>
            <w:highlight w:val="yellow"/>
            <w:rPrChange w:id="101" w:author="Jarad Petroske" w:date="2010-10-08T16:25:00Z">
              <w:rPr>
                <w:rFonts w:ascii="Lucida Grande" w:eastAsia="Times New Roman" w:hAnsi="Lucida Grande" w:cs="Times New Roman"/>
                <w:color w:val="333333"/>
                <w:sz w:val="18"/>
                <w:szCs w:val="18"/>
                <w:u w:val="single"/>
              </w:rPr>
            </w:rPrChange>
          </w:rPr>
          <w:t>Jazz combo</w:t>
        </w:r>
      </w:ins>
    </w:p>
    <w:p w:rsidR="00BD71DA" w:rsidRPr="00B278EA" w:rsidRDefault="00A7710C" w:rsidP="00053A82">
      <w:pPr>
        <w:rPr>
          <w:ins w:id="102" w:author="Jarad Petroske" w:date="2010-10-07T14:58:00Z"/>
          <w:rFonts w:asciiTheme="minorHAnsi" w:eastAsia="Times New Roman" w:hAnsiTheme="minorHAnsi" w:cs="Times New Roman"/>
          <w:color w:val="333333"/>
          <w:szCs w:val="18"/>
          <w:rPrChange w:id="103" w:author="Jarad Petroske" w:date="2010-10-08T16:25:00Z">
            <w:rPr>
              <w:ins w:id="104" w:author="Jarad Petroske" w:date="2010-10-07T14:58:00Z"/>
              <w:rFonts w:ascii="Lucida Grande" w:eastAsia="Times New Roman" w:hAnsi="Lucida Grande" w:cs="Times New Roman"/>
              <w:color w:val="333333"/>
              <w:sz w:val="18"/>
              <w:szCs w:val="18"/>
            </w:rPr>
          </w:rPrChange>
        </w:rPr>
      </w:pPr>
      <w:ins w:id="105" w:author="Jarad Petroske" w:date="2010-10-07T14:48:00Z">
        <w:r w:rsidRPr="00A7710C">
          <w:rPr>
            <w:rFonts w:asciiTheme="minorHAnsi" w:eastAsia="Times New Roman" w:hAnsiTheme="minorHAnsi" w:cs="Times New Roman"/>
            <w:color w:val="333333"/>
            <w:szCs w:val="18"/>
            <w:highlight w:val="yellow"/>
            <w:rPrChange w:id="106" w:author="Jarad Petroske" w:date="2010-10-08T16:25:00Z">
              <w:rPr>
                <w:rFonts w:ascii="Lucida Grande" w:eastAsia="Times New Roman" w:hAnsi="Lucida Grande" w:cs="Times New Roman"/>
                <w:color w:val="333333"/>
                <w:sz w:val="18"/>
                <w:szCs w:val="18"/>
                <w:u w:val="single"/>
              </w:rPr>
            </w:rPrChange>
          </w:rPr>
          <w:t xml:space="preserve">And make sure to be at the football game Saturday </w:t>
        </w:r>
      </w:ins>
      <w:ins w:id="107" w:author="Jarad Petroske" w:date="2010-10-07T14:52:00Z">
        <w:r w:rsidRPr="00A7710C">
          <w:rPr>
            <w:rFonts w:asciiTheme="minorHAnsi" w:eastAsia="Times New Roman" w:hAnsiTheme="minorHAnsi" w:cs="Times New Roman"/>
            <w:color w:val="333333"/>
            <w:szCs w:val="18"/>
            <w:highlight w:val="yellow"/>
            <w:rPrChange w:id="108" w:author="Jarad Petroske" w:date="2010-10-08T16:25:00Z">
              <w:rPr>
                <w:rFonts w:ascii="Lucida Grande" w:eastAsia="Times New Roman" w:hAnsi="Lucida Grande" w:cs="Times New Roman"/>
                <w:color w:val="333333"/>
                <w:sz w:val="18"/>
                <w:szCs w:val="18"/>
                <w:highlight w:val="yellow"/>
                <w:u w:val="single"/>
              </w:rPr>
            </w:rPrChange>
          </w:rPr>
          <w:t xml:space="preserve">evening. The team is on a serious role this year, </w:t>
        </w:r>
        <w:r w:rsidRPr="00A7710C">
          <w:rPr>
            <w:rFonts w:asciiTheme="minorHAnsi" w:eastAsia="Times New Roman" w:hAnsiTheme="minorHAnsi" w:cs="Times New Roman"/>
            <w:b/>
            <w:color w:val="333333"/>
            <w:szCs w:val="18"/>
            <w:highlight w:val="yellow"/>
            <w:rPrChange w:id="109" w:author="Jarad Petroske" w:date="2010-10-08T16:25:00Z">
              <w:rPr>
                <w:rFonts w:ascii="Lucida Grande" w:eastAsia="Times New Roman" w:hAnsi="Lucida Grande" w:cs="Times New Roman"/>
                <w:color w:val="333333"/>
                <w:sz w:val="18"/>
                <w:szCs w:val="18"/>
                <w:highlight w:val="yellow"/>
                <w:u w:val="single"/>
              </w:rPr>
            </w:rPrChange>
          </w:rPr>
          <w:t>beating powerhouse Central Washington 25-24</w:t>
        </w:r>
      </w:ins>
      <w:ins w:id="110" w:author="Jarad Petroske" w:date="2010-10-08T16:24:00Z">
        <w:r w:rsidRPr="00A7710C">
          <w:rPr>
            <w:rFonts w:asciiTheme="minorHAnsi" w:eastAsia="Times New Roman" w:hAnsiTheme="minorHAnsi" w:cs="Times New Roman"/>
            <w:b/>
            <w:color w:val="333333"/>
            <w:szCs w:val="18"/>
            <w:highlight w:val="yellow"/>
            <w:rPrChange w:id="111" w:author="Jarad Petroske" w:date="2010-10-08T16:25:00Z">
              <w:rPr>
                <w:rFonts w:ascii="Lucida Grande" w:eastAsia="Times New Roman" w:hAnsi="Lucida Grande" w:cs="Times New Roman"/>
                <w:color w:val="333333"/>
                <w:sz w:val="18"/>
                <w:szCs w:val="18"/>
                <w:highlight w:val="yellow"/>
                <w:u w:val="single"/>
              </w:rPr>
            </w:rPrChange>
          </w:rPr>
          <w:t>.</w:t>
        </w:r>
      </w:ins>
      <w:ins w:id="112" w:author="Jarad Petroske" w:date="2010-10-07T14:52:00Z">
        <w:r w:rsidRPr="00A7710C">
          <w:rPr>
            <w:rFonts w:asciiTheme="minorHAnsi" w:eastAsia="Times New Roman" w:hAnsiTheme="minorHAnsi" w:cs="Times New Roman"/>
            <w:color w:val="333333"/>
            <w:szCs w:val="18"/>
            <w:highlight w:val="yellow"/>
            <w:rPrChange w:id="113" w:author="Jarad Petroske" w:date="2010-10-08T16:25:00Z">
              <w:rPr>
                <w:rFonts w:ascii="Lucida Grande" w:eastAsia="Times New Roman" w:hAnsi="Lucida Grande" w:cs="Times New Roman"/>
                <w:color w:val="333333"/>
                <w:sz w:val="18"/>
                <w:szCs w:val="18"/>
                <w:highlight w:val="yellow"/>
                <w:u w:val="single"/>
              </w:rPr>
            </w:rPrChange>
          </w:rPr>
          <w:t xml:space="preserve"> (</w:t>
        </w:r>
      </w:ins>
      <w:ins w:id="114" w:author="Jarad Petroske" w:date="2010-10-07T14:58:00Z">
        <w:r w:rsidRPr="00A7710C">
          <w:rPr>
            <w:rFonts w:asciiTheme="minorHAnsi" w:eastAsia="Times New Roman" w:hAnsiTheme="minorHAnsi" w:cs="Times New Roman"/>
            <w:color w:val="333333"/>
            <w:szCs w:val="18"/>
            <w:highlight w:val="yellow"/>
            <w:rPrChange w:id="115" w:author="Jarad Petroske" w:date="2010-10-08T16:25:00Z">
              <w:rPr>
                <w:rFonts w:ascii="Lucida Grande" w:eastAsia="Times New Roman" w:hAnsi="Lucida Grande" w:cs="Times New Roman"/>
                <w:color w:val="333333"/>
                <w:sz w:val="18"/>
                <w:szCs w:val="18"/>
                <w:u w:val="single"/>
              </w:rPr>
            </w:rPrChange>
          </w:rPr>
          <w:fldChar w:fldCharType="begin"/>
        </w:r>
        <w:r w:rsidRPr="00A7710C">
          <w:rPr>
            <w:rFonts w:asciiTheme="minorHAnsi" w:eastAsia="Times New Roman" w:hAnsiTheme="minorHAnsi" w:cs="Times New Roman"/>
            <w:color w:val="333333"/>
            <w:szCs w:val="18"/>
            <w:highlight w:val="yellow"/>
            <w:rPrChange w:id="116" w:author="Jarad Petroske" w:date="2010-10-08T16:25:00Z">
              <w:rPr>
                <w:rFonts w:ascii="Lucida Grande" w:eastAsia="Times New Roman" w:hAnsi="Lucida Grande" w:cs="Times New Roman"/>
                <w:color w:val="333333"/>
                <w:sz w:val="18"/>
                <w:szCs w:val="18"/>
                <w:u w:val="single"/>
              </w:rPr>
            </w:rPrChange>
          </w:rPr>
          <w:instrText xml:space="preserve"> HYPERLINK "http://hsujacks.com/news/2010/10/3/FB_1003100022.aspx" </w:instrText>
        </w:r>
        <w:r w:rsidRPr="00A7710C">
          <w:rPr>
            <w:rFonts w:asciiTheme="minorHAnsi" w:eastAsia="Times New Roman" w:hAnsiTheme="minorHAnsi" w:cs="Times New Roman"/>
            <w:color w:val="333333"/>
            <w:szCs w:val="18"/>
            <w:highlight w:val="yellow"/>
            <w:rPrChange w:id="117" w:author="Jarad Petroske" w:date="2010-10-08T16:25:00Z">
              <w:rPr>
                <w:rFonts w:ascii="Lucida Grande" w:eastAsia="Times New Roman" w:hAnsi="Lucida Grande" w:cs="Times New Roman"/>
                <w:color w:val="333333"/>
                <w:sz w:val="18"/>
                <w:szCs w:val="18"/>
                <w:u w:val="single"/>
              </w:rPr>
            </w:rPrChange>
          </w:rPr>
          <w:fldChar w:fldCharType="separate"/>
        </w:r>
        <w:r w:rsidRPr="00A7710C">
          <w:rPr>
            <w:rStyle w:val="Hyperlink"/>
            <w:rFonts w:asciiTheme="minorHAnsi" w:eastAsia="Times New Roman" w:hAnsiTheme="minorHAnsi" w:cs="Times New Roman"/>
            <w:szCs w:val="18"/>
            <w:highlight w:val="yellow"/>
            <w:rPrChange w:id="118" w:author="Jarad Petroske" w:date="2010-10-08T16:25:00Z">
              <w:rPr>
                <w:rStyle w:val="Hyperlink"/>
                <w:rFonts w:ascii="Lucida Grande" w:eastAsia="Times New Roman" w:hAnsi="Lucida Grande" w:cs="Times New Roman"/>
                <w:sz w:val="18"/>
                <w:szCs w:val="18"/>
              </w:rPr>
            </w:rPrChange>
          </w:rPr>
          <w:t>http://hsujacks.com/news/2010/10/3/FB_1003100022.aspx</w:t>
        </w:r>
        <w:r w:rsidRPr="00A7710C">
          <w:rPr>
            <w:rFonts w:asciiTheme="minorHAnsi" w:eastAsia="Times New Roman" w:hAnsiTheme="minorHAnsi" w:cs="Times New Roman"/>
            <w:color w:val="333333"/>
            <w:szCs w:val="18"/>
            <w:highlight w:val="yellow"/>
            <w:rPrChange w:id="119" w:author="Jarad Petroske" w:date="2010-10-08T16:25:00Z">
              <w:rPr>
                <w:rFonts w:ascii="Lucida Grande" w:eastAsia="Times New Roman" w:hAnsi="Lucida Grande" w:cs="Times New Roman"/>
                <w:color w:val="333333"/>
                <w:sz w:val="18"/>
                <w:szCs w:val="18"/>
                <w:u w:val="single"/>
              </w:rPr>
            </w:rPrChange>
          </w:rPr>
          <w:fldChar w:fldCharType="end"/>
        </w:r>
        <w:r w:rsidRPr="00A7710C">
          <w:rPr>
            <w:rFonts w:asciiTheme="minorHAnsi" w:eastAsia="Times New Roman" w:hAnsiTheme="minorHAnsi" w:cs="Times New Roman"/>
            <w:color w:val="333333"/>
            <w:szCs w:val="18"/>
            <w:highlight w:val="yellow"/>
            <w:rPrChange w:id="120" w:author="Jarad Petroske" w:date="2010-10-08T16:25:00Z">
              <w:rPr>
                <w:rFonts w:ascii="Lucida Grande" w:eastAsia="Times New Roman" w:hAnsi="Lucida Grande" w:cs="Times New Roman"/>
                <w:color w:val="333333"/>
                <w:sz w:val="18"/>
                <w:szCs w:val="18"/>
                <w:u w:val="single"/>
              </w:rPr>
            </w:rPrChange>
          </w:rPr>
          <w:t>)</w:t>
        </w:r>
      </w:ins>
    </w:p>
    <w:p w:rsidR="003E5617" w:rsidRPr="00B278EA" w:rsidRDefault="00A7710C" w:rsidP="00053A82">
      <w:pPr>
        <w:rPr>
          <w:ins w:id="121" w:author="Jarad Petroske" w:date="2010-10-07T15:03:00Z"/>
          <w:rFonts w:asciiTheme="minorHAnsi" w:hAnsiTheme="minorHAnsi"/>
          <w:highlight w:val="yellow"/>
          <w:rPrChange w:id="122" w:author="Jarad Petroske" w:date="2010-10-08T16:25:00Z">
            <w:rPr>
              <w:ins w:id="123" w:author="Jarad Petroske" w:date="2010-10-07T15:03:00Z"/>
              <w:highlight w:val="yellow"/>
            </w:rPr>
          </w:rPrChange>
        </w:rPr>
      </w:pPr>
      <w:ins w:id="124" w:author="Jarad Petroske" w:date="2010-10-07T15:03:00Z">
        <w:r w:rsidRPr="00A7710C">
          <w:rPr>
            <w:rFonts w:asciiTheme="minorHAnsi" w:hAnsiTheme="minorHAnsi"/>
            <w:highlight w:val="yellow"/>
            <w:rPrChange w:id="125" w:author="Jarad Petroske" w:date="2010-10-08T16:25:00Z">
              <w:rPr>
                <w:color w:val="0000FF" w:themeColor="hyperlink"/>
                <w:highlight w:val="yellow"/>
                <w:u w:val="single"/>
              </w:rPr>
            </w:rPrChange>
          </w:rPr>
          <w:t>More is being planned, even now, so mark your calendars and join us on Oct. 15-17!</w:t>
        </w:r>
      </w:ins>
    </w:p>
    <w:p w:rsidR="00E364D6" w:rsidRPr="008C57BC" w:rsidDel="008C57BC" w:rsidRDefault="00A7710C" w:rsidP="008C57BC">
      <w:pPr>
        <w:numPr>
          <w:ins w:id="126" w:author="Jarad Petroske" w:date="2010-10-07T15:03:00Z"/>
        </w:numPr>
        <w:rPr>
          <w:del w:id="127" w:author="Jarad Petroske" w:date="2010-10-07T14:48:00Z"/>
          <w:highlight w:val="yellow"/>
        </w:rPr>
      </w:pPr>
      <w:del w:id="128" w:author="Jarad Petroske" w:date="2010-10-07T14:48:00Z">
        <w:r w:rsidRPr="00A7710C">
          <w:rPr>
            <w:highlight w:val="yellow"/>
            <w:rPrChange w:id="129" w:author="Jarad Petroske" w:date="2010-10-07T14:48:00Z">
              <w:rPr>
                <w:color w:val="0000FF" w:themeColor="hyperlink"/>
                <w:highlight w:val="yellow"/>
                <w:u w:val="single"/>
              </w:rPr>
            </w:rPrChange>
          </w:rPr>
          <w:delText>We’ve been on the road lately and it was great meeting up with all our alumni in Long Beach and up in Seattle and Portland. Last month’s screenings of the National Geographic feature</w:delText>
        </w:r>
      </w:del>
      <w:ins w:id="130" w:author="Allison Monro" w:date="2010-09-30T14:07:00Z">
        <w:del w:id="131" w:author="Jarad Petroske" w:date="2010-10-07T14:48:00Z">
          <w:r w:rsidRPr="00A7710C">
            <w:rPr>
              <w:highlight w:val="yellow"/>
              <w:rPrChange w:id="132" w:author="Jarad Petroske" w:date="2010-10-07T14:48:00Z">
                <w:rPr>
                  <w:color w:val="0000FF" w:themeColor="hyperlink"/>
                  <w:highlight w:val="yellow"/>
                  <w:u w:val="single"/>
                </w:rPr>
              </w:rPrChange>
            </w:rPr>
            <w:delText>documentary</w:delText>
          </w:r>
        </w:del>
      </w:ins>
      <w:del w:id="133" w:author="Jarad Petroske" w:date="2010-10-07T14:48:00Z">
        <w:r w:rsidRPr="00A7710C">
          <w:rPr>
            <w:highlight w:val="yellow"/>
            <w:rPrChange w:id="134" w:author="Jarad Petroske" w:date="2010-10-07T14:48:00Z">
              <w:rPr>
                <w:color w:val="0000FF" w:themeColor="hyperlink"/>
                <w:highlight w:val="yellow"/>
                <w:u w:val="single"/>
              </w:rPr>
            </w:rPrChange>
          </w:rPr>
          <w:delText xml:space="preserve">, </w:delText>
        </w:r>
        <w:r w:rsidRPr="00A7710C">
          <w:rPr>
            <w:i/>
            <w:highlight w:val="yellow"/>
            <w:rPrChange w:id="135" w:author="Jarad Petroske" w:date="2010-10-07T14:48:00Z">
              <w:rPr>
                <w:i/>
                <w:color w:val="0000FF" w:themeColor="hyperlink"/>
                <w:highlight w:val="yellow"/>
                <w:u w:val="single"/>
              </w:rPr>
            </w:rPrChange>
          </w:rPr>
          <w:delText>Climbing Redwood Giants</w:delText>
        </w:r>
        <w:r w:rsidRPr="00A7710C">
          <w:rPr>
            <w:highlight w:val="yellow"/>
            <w:rPrChange w:id="136" w:author="Jarad Petroske" w:date="2010-10-07T14:48:00Z">
              <w:rPr>
                <w:color w:val="0000FF" w:themeColor="hyperlink"/>
                <w:highlight w:val="yellow"/>
                <w:u w:val="single"/>
              </w:rPr>
            </w:rPrChange>
          </w:rPr>
          <w:delText xml:space="preserve">, featuring HSU forestry professor Steve Sillett, was a big hit—folks in Seattle and Portland definitely know how to have a good time. </w:delText>
        </w:r>
      </w:del>
      <w:ins w:id="137" w:author="Allison Monro" w:date="2010-09-30T14:08:00Z">
        <w:del w:id="138" w:author="Jarad Petroske" w:date="2010-10-07T14:48:00Z">
          <w:r w:rsidRPr="00A7710C">
            <w:rPr>
              <w:highlight w:val="yellow"/>
              <w:rPrChange w:id="139" w:author="Jarad Petroske" w:date="2010-10-07T14:48:00Z">
                <w:rPr>
                  <w:color w:val="0000FF" w:themeColor="hyperlink"/>
                  <w:highlight w:val="yellow"/>
                  <w:u w:val="single"/>
                </w:rPr>
              </w:rPrChange>
            </w:rPr>
            <w:delText>(consider cutting the line after the M dash—requires repeating the place names Seattle and Portland and kinda seems to imply that the Long Beach crowd was dull</w:delText>
          </w:r>
        </w:del>
      </w:ins>
      <w:ins w:id="140" w:author="Allison Monro" w:date="2010-09-30T14:09:00Z">
        <w:del w:id="141" w:author="Jarad Petroske" w:date="2010-10-07T14:48:00Z">
          <w:r w:rsidRPr="00A7710C">
            <w:rPr>
              <w:highlight w:val="yellow"/>
              <w:rPrChange w:id="142" w:author="Jarad Petroske" w:date="2010-10-07T14:48:00Z">
                <w:rPr>
                  <w:color w:val="0000FF" w:themeColor="hyperlink"/>
                  <w:highlight w:val="yellow"/>
                  <w:u w:val="single"/>
                </w:rPr>
              </w:rPrChange>
            </w:rPr>
            <w:delText xml:space="preserve"> before you get to the next graf</w:delText>
          </w:r>
        </w:del>
      </w:ins>
      <w:ins w:id="143" w:author="Allison Monro" w:date="2010-09-30T14:08:00Z">
        <w:del w:id="144" w:author="Jarad Petroske" w:date="2010-10-07T14:48:00Z">
          <w:r w:rsidRPr="00A7710C">
            <w:rPr>
              <w:highlight w:val="yellow"/>
              <w:rPrChange w:id="145" w:author="Jarad Petroske" w:date="2010-10-07T14:48:00Z">
                <w:rPr>
                  <w:color w:val="0000FF" w:themeColor="hyperlink"/>
                  <w:highlight w:val="yellow"/>
                  <w:u w:val="single"/>
                </w:rPr>
              </w:rPrChange>
            </w:rPr>
            <w:delText xml:space="preserve">). </w:delText>
          </w:r>
        </w:del>
      </w:ins>
    </w:p>
    <w:p w:rsidR="00E364D6" w:rsidRPr="008C57BC" w:rsidDel="008C57BC" w:rsidRDefault="00E364D6" w:rsidP="00BC4614">
      <w:pPr>
        <w:rPr>
          <w:del w:id="146" w:author="Jarad Petroske" w:date="2010-10-07T14:48:00Z"/>
          <w:highlight w:val="yellow"/>
        </w:rPr>
      </w:pPr>
    </w:p>
    <w:p w:rsidR="009F4BCF" w:rsidRPr="008C57BC" w:rsidDel="008C57BC" w:rsidRDefault="00A7710C" w:rsidP="00BC4614">
      <w:pPr>
        <w:rPr>
          <w:del w:id="147" w:author="Jarad Petroske" w:date="2010-10-07T14:48:00Z"/>
          <w:highlight w:val="yellow"/>
        </w:rPr>
      </w:pPr>
      <w:del w:id="148" w:author="Jarad Petroske" w:date="2010-10-07T14:48:00Z">
        <w:r w:rsidRPr="00A7710C">
          <w:rPr>
            <w:highlight w:val="yellow"/>
            <w:rPrChange w:id="149" w:author="Jarad Petroske" w:date="2010-10-07T14:48:00Z">
              <w:rPr>
                <w:color w:val="0000FF" w:themeColor="hyperlink"/>
                <w:highlight w:val="yellow"/>
                <w:u w:val="single"/>
              </w:rPr>
            </w:rPrChange>
          </w:rPr>
          <w:delText xml:space="preserve">Beer tasting at Belmont Brewing Company in Long Beach was a great way to gear up for this month’s big event: Homecoming &amp; Family Weekend. With only two weeks to go, time’s ticking, but there’s </w:delText>
        </w:r>
      </w:del>
      <w:ins w:id="150" w:author="Allison Monro" w:date="2010-09-30T14:09:00Z">
        <w:del w:id="151" w:author="Jarad Petroske" w:date="2010-10-07T14:48:00Z">
          <w:r w:rsidRPr="00A7710C">
            <w:rPr>
              <w:highlight w:val="yellow"/>
              <w:rPrChange w:id="152" w:author="Jarad Petroske" w:date="2010-10-07T14:48:00Z">
                <w:rPr>
                  <w:color w:val="0000FF" w:themeColor="hyperlink"/>
                  <w:highlight w:val="yellow"/>
                  <w:u w:val="single"/>
                </w:rPr>
              </w:rPrChange>
            </w:rPr>
            <w:delText xml:space="preserve">you can </w:delText>
          </w:r>
        </w:del>
      </w:ins>
      <w:del w:id="153" w:author="Jarad Petroske" w:date="2010-10-07T14:48:00Z">
        <w:r w:rsidRPr="00A7710C">
          <w:rPr>
            <w:highlight w:val="yellow"/>
            <w:rPrChange w:id="154" w:author="Jarad Petroske" w:date="2010-10-07T14:48:00Z">
              <w:rPr>
                <w:color w:val="0000FF" w:themeColor="hyperlink"/>
                <w:highlight w:val="yellow"/>
                <w:u w:val="single"/>
              </w:rPr>
            </w:rPrChange>
          </w:rPr>
          <w:delText xml:space="preserve">still </w:delText>
        </w:r>
        <w:r w:rsidRPr="00A7710C">
          <w:rPr>
            <w:highlight w:val="yellow"/>
            <w:u w:val="single"/>
            <w:rPrChange w:id="155" w:author="Jarad Petroske" w:date="2010-10-07T14:48:00Z">
              <w:rPr>
                <w:color w:val="0000FF" w:themeColor="hyperlink"/>
                <w:highlight w:val="yellow"/>
                <w:u w:val="single"/>
              </w:rPr>
            </w:rPrChange>
          </w:rPr>
          <w:delText xml:space="preserve">a chance to register </w:delText>
        </w:r>
      </w:del>
      <w:ins w:id="156" w:author="Allison Monro" w:date="2010-09-30T14:10:00Z">
        <w:del w:id="157" w:author="Jarad Petroske" w:date="2010-10-07T14:48:00Z">
          <w:r w:rsidRPr="00A7710C">
            <w:rPr>
              <w:highlight w:val="yellow"/>
              <w:u w:val="single"/>
              <w:rPrChange w:id="158" w:author="Jarad Petroske" w:date="2010-10-07T14:48:00Z">
                <w:rPr>
                  <w:color w:val="0000FF" w:themeColor="hyperlink"/>
                  <w:highlight w:val="yellow"/>
                  <w:u w:val="single"/>
                </w:rPr>
              </w:rPrChange>
            </w:rPr>
            <w:delText>now</w:delText>
          </w:r>
        </w:del>
      </w:ins>
      <w:del w:id="159" w:author="Jarad Petroske" w:date="2010-10-07T14:48:00Z">
        <w:r w:rsidRPr="00A7710C">
          <w:rPr>
            <w:highlight w:val="yellow"/>
            <w:rPrChange w:id="160" w:author="Jarad Petroske" w:date="2010-10-07T14:48:00Z">
              <w:rPr>
                <w:color w:val="0000FF" w:themeColor="hyperlink"/>
                <w:highlight w:val="yellow"/>
                <w:u w:val="single"/>
              </w:rPr>
            </w:rPrChange>
          </w:rPr>
          <w:delText>by clicking here.</w:delText>
        </w:r>
      </w:del>
    </w:p>
    <w:p w:rsidR="00B44781" w:rsidRPr="008C57BC" w:rsidDel="008C57BC" w:rsidRDefault="00A7710C" w:rsidP="00BC4614">
      <w:pPr>
        <w:rPr>
          <w:del w:id="161" w:author="Jarad Petroske" w:date="2010-10-07T14:48:00Z"/>
          <w:highlight w:val="yellow"/>
        </w:rPr>
      </w:pPr>
      <w:del w:id="162" w:author="Jarad Petroske" w:date="2010-10-07T14:48:00Z">
        <w:r w:rsidRPr="00A7710C">
          <w:rPr>
            <w:highlight w:val="yellow"/>
            <w:rPrChange w:id="163" w:author="Jarad Petroske" w:date="2010-10-07T14:48:00Z">
              <w:rPr>
                <w:color w:val="0000FF" w:themeColor="hyperlink"/>
                <w:highlight w:val="yellow"/>
                <w:u w:val="single"/>
              </w:rPr>
            </w:rPrChange>
          </w:rPr>
          <w:delText>Insider’s tip—this year we’re rolling out our first</w:delText>
        </w:r>
      </w:del>
      <w:ins w:id="164" w:author="Allison Monro" w:date="2010-09-30T14:10:00Z">
        <w:del w:id="165" w:author="Jarad Petroske" w:date="2010-10-07T14:48:00Z">
          <w:r w:rsidRPr="00A7710C">
            <w:rPr>
              <w:highlight w:val="yellow"/>
              <w:rPrChange w:id="166" w:author="Jarad Petroske" w:date="2010-10-07T14:48:00Z">
                <w:rPr>
                  <w:color w:val="0000FF" w:themeColor="hyperlink"/>
                  <w:highlight w:val="yellow"/>
                  <w:u w:val="single"/>
                </w:rPr>
              </w:rPrChange>
            </w:rPr>
            <w:delText>-</w:delText>
          </w:r>
        </w:del>
      </w:ins>
      <w:del w:id="167" w:author="Jarad Petroske" w:date="2010-10-07T14:48:00Z">
        <w:r w:rsidRPr="00A7710C">
          <w:rPr>
            <w:highlight w:val="yellow"/>
            <w:rPrChange w:id="168" w:author="Jarad Petroske" w:date="2010-10-07T14:48:00Z">
              <w:rPr>
                <w:color w:val="0000FF" w:themeColor="hyperlink"/>
                <w:highlight w:val="yellow"/>
                <w:u w:val="single"/>
              </w:rPr>
            </w:rPrChange>
          </w:rPr>
          <w:delText xml:space="preserve"> ever Arts Showcase as part the weekend’s activities. Here’s a sneak peak </w:delText>
        </w:r>
      </w:del>
      <w:ins w:id="169" w:author="Allison Monro" w:date="2010-09-30T14:10:00Z">
        <w:del w:id="170" w:author="Jarad Petroske" w:date="2010-10-07T14:48:00Z">
          <w:r w:rsidRPr="00A7710C">
            <w:rPr>
              <w:highlight w:val="yellow"/>
              <w:rPrChange w:id="171" w:author="Jarad Petroske" w:date="2010-10-07T14:48:00Z">
                <w:rPr>
                  <w:color w:val="0000FF" w:themeColor="hyperlink"/>
                  <w:highlight w:val="yellow"/>
                  <w:u w:val="single"/>
                </w:rPr>
              </w:rPrChange>
            </w:rPr>
            <w:delText>of the Art happenings</w:delText>
          </w:r>
        </w:del>
      </w:ins>
      <w:del w:id="172" w:author="Jarad Petroske" w:date="2010-10-07T14:48:00Z">
        <w:r w:rsidRPr="00A7710C">
          <w:rPr>
            <w:highlight w:val="yellow"/>
            <w:rPrChange w:id="173" w:author="Jarad Petroske" w:date="2010-10-07T14:48:00Z">
              <w:rPr>
                <w:color w:val="0000FF" w:themeColor="hyperlink"/>
                <w:highlight w:val="yellow"/>
                <w:u w:val="single"/>
              </w:rPr>
            </w:rPrChange>
          </w:rPr>
          <w:delText>what’s schedule so far:</w:delText>
        </w:r>
      </w:del>
    </w:p>
    <w:p w:rsidR="00A34882" w:rsidRPr="008C57BC" w:rsidDel="008C57BC" w:rsidRDefault="00A7710C" w:rsidP="00BC4614">
      <w:pPr>
        <w:rPr>
          <w:del w:id="174" w:author="Jarad Petroske" w:date="2010-10-07T14:48:00Z"/>
          <w:highlight w:val="yellow"/>
        </w:rPr>
      </w:pPr>
      <w:del w:id="175" w:author="Jarad Petroske" w:date="2010-10-07T14:48:00Z">
        <w:r w:rsidRPr="00A7710C">
          <w:rPr>
            <w:highlight w:val="yellow"/>
            <w:rPrChange w:id="176" w:author="Jarad Petroske" w:date="2010-10-07T14:48:00Z">
              <w:rPr>
                <w:color w:val="0000FF" w:themeColor="hyperlink"/>
                <w:highlight w:val="yellow"/>
                <w:u w:val="single"/>
              </w:rPr>
            </w:rPrChange>
          </w:rPr>
          <w:delText>• Live mural painting by HSU Art Students</w:delText>
        </w:r>
      </w:del>
    </w:p>
    <w:p w:rsidR="00A34882" w:rsidRPr="008C57BC" w:rsidDel="008C57BC" w:rsidRDefault="00A7710C" w:rsidP="00BC4614">
      <w:pPr>
        <w:rPr>
          <w:del w:id="177" w:author="Jarad Petroske" w:date="2010-10-07T14:48:00Z"/>
          <w:highlight w:val="yellow"/>
        </w:rPr>
      </w:pPr>
      <w:del w:id="178" w:author="Jarad Petroske" w:date="2010-10-07T14:48:00Z">
        <w:r w:rsidRPr="00A7710C">
          <w:rPr>
            <w:highlight w:val="yellow"/>
            <w:rPrChange w:id="179" w:author="Jarad Petroske" w:date="2010-10-07T14:48:00Z">
              <w:rPr>
                <w:color w:val="0000FF" w:themeColor="hyperlink"/>
                <w:highlight w:val="yellow"/>
                <w:u w:val="single"/>
              </w:rPr>
            </w:rPrChange>
          </w:rPr>
          <w:delText>• Improve dance performances</w:delText>
        </w:r>
      </w:del>
    </w:p>
    <w:p w:rsidR="00A34882" w:rsidRPr="008C57BC" w:rsidDel="008C57BC" w:rsidRDefault="00A7710C" w:rsidP="00BC4614">
      <w:pPr>
        <w:rPr>
          <w:del w:id="180" w:author="Jarad Petroske" w:date="2010-10-07T14:48:00Z"/>
          <w:highlight w:val="yellow"/>
        </w:rPr>
      </w:pPr>
      <w:del w:id="181" w:author="Jarad Petroske" w:date="2010-10-07T14:48:00Z">
        <w:r w:rsidRPr="00A7710C">
          <w:rPr>
            <w:highlight w:val="yellow"/>
            <w:rPrChange w:id="182" w:author="Jarad Petroske" w:date="2010-10-07T14:48:00Z">
              <w:rPr>
                <w:color w:val="0000FF" w:themeColor="hyperlink"/>
                <w:highlight w:val="yellow"/>
                <w:u w:val="single"/>
              </w:rPr>
            </w:rPrChange>
          </w:rPr>
          <w:delText>• Theat</w:delText>
        </w:r>
      </w:del>
      <w:ins w:id="183" w:author="Allison Monro" w:date="2010-09-30T14:11:00Z">
        <w:del w:id="184" w:author="Jarad Petroske" w:date="2010-10-07T14:48:00Z">
          <w:r w:rsidRPr="00A7710C">
            <w:rPr>
              <w:highlight w:val="yellow"/>
              <w:rPrChange w:id="185" w:author="Jarad Petroske" w:date="2010-10-07T14:48:00Z">
                <w:rPr>
                  <w:color w:val="0000FF" w:themeColor="hyperlink"/>
                  <w:highlight w:val="yellow"/>
                  <w:u w:val="single"/>
                </w:rPr>
              </w:rPrChange>
            </w:rPr>
            <w:delText>er</w:delText>
          </w:r>
        </w:del>
      </w:ins>
      <w:del w:id="186" w:author="Jarad Petroske" w:date="2010-10-07T14:48:00Z">
        <w:r w:rsidRPr="00A7710C">
          <w:rPr>
            <w:highlight w:val="yellow"/>
            <w:rPrChange w:id="187" w:author="Jarad Petroske" w:date="2010-10-07T14:48:00Z">
              <w:rPr>
                <w:color w:val="0000FF" w:themeColor="hyperlink"/>
                <w:highlight w:val="yellow"/>
                <w:u w:val="single"/>
              </w:rPr>
            </w:rPrChange>
          </w:rPr>
          <w:delText>re performances and Short Film screenings</w:delText>
        </w:r>
      </w:del>
    </w:p>
    <w:p w:rsidR="00053A82" w:rsidRPr="008C57BC" w:rsidDel="008C57BC" w:rsidRDefault="00A7710C" w:rsidP="00BC4614">
      <w:pPr>
        <w:rPr>
          <w:del w:id="188" w:author="Jarad Petroske" w:date="2010-10-07T14:48:00Z"/>
          <w:highlight w:val="yellow"/>
        </w:rPr>
      </w:pPr>
      <w:del w:id="189" w:author="Jarad Petroske" w:date="2010-10-07T14:48:00Z">
        <w:r w:rsidRPr="00A7710C">
          <w:rPr>
            <w:highlight w:val="yellow"/>
            <w:rPrChange w:id="190" w:author="Jarad Petroske" w:date="2010-10-07T14:48:00Z">
              <w:rPr>
                <w:color w:val="0000FF" w:themeColor="hyperlink"/>
                <w:highlight w:val="yellow"/>
                <w:u w:val="single"/>
              </w:rPr>
            </w:rPrChange>
          </w:rPr>
          <w:delText>• Jazz combo</w:delText>
        </w:r>
      </w:del>
    </w:p>
    <w:p w:rsidR="009B5A25" w:rsidDel="008C57BC" w:rsidRDefault="00A7710C" w:rsidP="00053A82">
      <w:pPr>
        <w:rPr>
          <w:del w:id="191" w:author="Jarad Petroske" w:date="2010-10-07T14:48:00Z"/>
        </w:rPr>
      </w:pPr>
      <w:del w:id="192" w:author="Jarad Petroske" w:date="2010-10-07T14:48:00Z">
        <w:r w:rsidRPr="00A7710C">
          <w:rPr>
            <w:highlight w:val="yellow"/>
            <w:rPrChange w:id="193" w:author="Jarad Petroske" w:date="2010-10-07T14:48:00Z">
              <w:rPr>
                <w:color w:val="0000FF" w:themeColor="hyperlink"/>
                <w:highlight w:val="yellow"/>
                <w:u w:val="single"/>
              </w:rPr>
            </w:rPrChange>
          </w:rPr>
          <w:delText>More fun is being planned as I type this, so mark your calendars and join us Oct. 15 - 17!</w:delText>
        </w:r>
      </w:del>
    </w:p>
    <w:p w:rsidR="00A34882" w:rsidRDefault="00A34882" w:rsidP="00053A82"/>
    <w:p w:rsidR="00AD0019" w:rsidRDefault="00AD0019" w:rsidP="00AD0019">
      <w:pPr>
        <w:pStyle w:val="Heading3"/>
      </w:pPr>
      <w:r>
        <w:t>Alum Profile</w:t>
      </w:r>
    </w:p>
    <w:p w:rsidR="00537288" w:rsidRDefault="00537288" w:rsidP="00537288">
      <w:r>
        <w:t>(Krista image)</w:t>
      </w:r>
    </w:p>
    <w:p w:rsidR="00537288" w:rsidRPr="00537288" w:rsidRDefault="00A7710C" w:rsidP="00537288">
      <w:r w:rsidRPr="00A7710C">
        <w:rPr>
          <w:highlight w:val="yellow"/>
          <w:rPrChange w:id="194" w:author="Jarad Petroske" w:date="2010-10-07T15:04:00Z">
            <w:rPr>
              <w:color w:val="0000FF" w:themeColor="hyperlink"/>
              <w:u w:val="single"/>
            </w:rPr>
          </w:rPrChange>
        </w:rPr>
        <w:t xml:space="preserve">Alum Krista </w:t>
      </w:r>
      <w:proofErr w:type="spellStart"/>
      <w:r w:rsidRPr="00A7710C">
        <w:rPr>
          <w:highlight w:val="yellow"/>
          <w:rPrChange w:id="195" w:author="Jarad Petroske" w:date="2010-10-07T15:04:00Z">
            <w:rPr>
              <w:color w:val="0000FF" w:themeColor="hyperlink"/>
              <w:u w:val="single"/>
            </w:rPr>
          </w:rPrChange>
        </w:rPr>
        <w:t>Detor</w:t>
      </w:r>
      <w:proofErr w:type="spellEnd"/>
      <w:ins w:id="196" w:author="Jarad Petroske" w:date="2010-10-07T15:03:00Z">
        <w:r w:rsidRPr="00A7710C">
          <w:rPr>
            <w:highlight w:val="yellow"/>
            <w:rPrChange w:id="197" w:author="Jarad Petroske" w:date="2010-10-07T15:04:00Z">
              <w:rPr>
                <w:color w:val="0000FF" w:themeColor="hyperlink"/>
                <w:u w:val="single"/>
              </w:rPr>
            </w:rPrChange>
          </w:rPr>
          <w:t xml:space="preserve"> </w:t>
        </w:r>
      </w:ins>
      <w:del w:id="198" w:author="Jarad Petroske" w:date="2010-10-07T15:03:00Z">
        <w:r w:rsidRPr="00A7710C">
          <w:rPr>
            <w:highlight w:val="yellow"/>
            <w:rPrChange w:id="199" w:author="Jarad Petroske" w:date="2010-10-07T15:04:00Z">
              <w:rPr>
                <w:color w:val="0000FF" w:themeColor="hyperlink"/>
                <w:u w:val="single"/>
              </w:rPr>
            </w:rPrChange>
          </w:rPr>
          <w:delText xml:space="preserve">, who was recently profiled in </w:delText>
        </w:r>
        <w:r w:rsidRPr="00A7710C">
          <w:rPr>
            <w:i/>
            <w:highlight w:val="yellow"/>
            <w:rPrChange w:id="200" w:author="Jarad Petroske" w:date="2010-10-07T15:04:00Z">
              <w:rPr>
                <w:color w:val="0000FF" w:themeColor="hyperlink"/>
                <w:u w:val="single"/>
              </w:rPr>
            </w:rPrChange>
          </w:rPr>
          <w:delText>Humboldt</w:delText>
        </w:r>
        <w:r w:rsidRPr="00A7710C">
          <w:rPr>
            <w:highlight w:val="yellow"/>
            <w:rPrChange w:id="201" w:author="Jarad Petroske" w:date="2010-10-07T15:04:00Z">
              <w:rPr>
                <w:color w:val="0000FF" w:themeColor="hyperlink"/>
                <w:u w:val="single"/>
              </w:rPr>
            </w:rPrChange>
          </w:rPr>
          <w:delText xml:space="preserve"> magazine, </w:delText>
        </w:r>
      </w:del>
      <w:r w:rsidRPr="00A7710C">
        <w:rPr>
          <w:highlight w:val="yellow"/>
          <w:rPrChange w:id="202" w:author="Jarad Petroske" w:date="2010-10-07T15:04:00Z">
            <w:rPr>
              <w:color w:val="0000FF" w:themeColor="hyperlink"/>
              <w:u w:val="single"/>
            </w:rPr>
          </w:rPrChange>
        </w:rPr>
        <w:t xml:space="preserve">is on tour in the U.S. </w:t>
      </w:r>
      <w:ins w:id="203" w:author="Allison Monro" w:date="2010-09-30T14:12:00Z">
        <w:r w:rsidRPr="00A7710C">
          <w:rPr>
            <w:highlight w:val="yellow"/>
            <w:rPrChange w:id="204" w:author="Jarad Petroske" w:date="2010-10-07T15:04:00Z">
              <w:rPr>
                <w:color w:val="0000FF" w:themeColor="hyperlink"/>
                <w:u w:val="single"/>
              </w:rPr>
            </w:rPrChange>
          </w:rPr>
          <w:t>to</w:t>
        </w:r>
      </w:ins>
      <w:del w:id="205" w:author="Allison Monro" w:date="2010-09-30T14:12:00Z">
        <w:r w:rsidRPr="00A7710C">
          <w:rPr>
            <w:highlight w:val="yellow"/>
            <w:rPrChange w:id="206" w:author="Jarad Petroske" w:date="2010-10-07T15:04:00Z">
              <w:rPr>
                <w:color w:val="0000FF" w:themeColor="hyperlink"/>
                <w:u w:val="single"/>
              </w:rPr>
            </w:rPrChange>
          </w:rPr>
          <w:delText>in</w:delText>
        </w:r>
      </w:del>
      <w:r w:rsidRPr="00A7710C">
        <w:rPr>
          <w:highlight w:val="yellow"/>
          <w:rPrChange w:id="207" w:author="Jarad Petroske" w:date="2010-10-07T15:04:00Z">
            <w:rPr>
              <w:color w:val="0000FF" w:themeColor="hyperlink"/>
              <w:u w:val="single"/>
            </w:rPr>
          </w:rPrChange>
        </w:rPr>
        <w:t xml:space="preserve"> support </w:t>
      </w:r>
      <w:del w:id="208" w:author="Allison Monro" w:date="2010-09-30T14:12:00Z">
        <w:r w:rsidRPr="00A7710C">
          <w:rPr>
            <w:highlight w:val="yellow"/>
            <w:rPrChange w:id="209" w:author="Jarad Petroske" w:date="2010-10-07T15:04:00Z">
              <w:rPr>
                <w:color w:val="0000FF" w:themeColor="hyperlink"/>
                <w:u w:val="single"/>
              </w:rPr>
            </w:rPrChange>
          </w:rPr>
          <w:delText xml:space="preserve">of </w:delText>
        </w:r>
      </w:del>
      <w:r w:rsidRPr="00A7710C">
        <w:rPr>
          <w:highlight w:val="yellow"/>
          <w:rPrChange w:id="210" w:author="Jarad Petroske" w:date="2010-10-07T15:04:00Z">
            <w:rPr>
              <w:color w:val="0000FF" w:themeColor="hyperlink"/>
              <w:u w:val="single"/>
            </w:rPr>
          </w:rPrChange>
        </w:rPr>
        <w:t xml:space="preserve">her latest album, “Chocolate Paper Suites.” Read more about Krista </w:t>
      </w:r>
      <w:del w:id="211" w:author="Jarad Petroske" w:date="2010-10-07T15:04:00Z">
        <w:r w:rsidRPr="00A7710C">
          <w:rPr>
            <w:highlight w:val="yellow"/>
            <w:rPrChange w:id="212" w:author="Jarad Petroske" w:date="2010-10-07T15:04:00Z">
              <w:rPr>
                <w:color w:val="0000FF" w:themeColor="hyperlink"/>
                <w:u w:val="single"/>
              </w:rPr>
            </w:rPrChange>
          </w:rPr>
          <w:delText>here</w:delText>
        </w:r>
      </w:del>
      <w:ins w:id="213" w:author="Jarad Petroske" w:date="2010-10-07T15:04:00Z">
        <w:r w:rsidRPr="00A7710C">
          <w:rPr>
            <w:highlight w:val="yellow"/>
            <w:rPrChange w:id="214" w:author="Jarad Petroske" w:date="2010-10-07T15:04:00Z">
              <w:rPr>
                <w:color w:val="0000FF" w:themeColor="hyperlink"/>
                <w:u w:val="single"/>
              </w:rPr>
            </w:rPrChange>
          </w:rPr>
          <w:t xml:space="preserve">in the latest </w:t>
        </w:r>
        <w:r w:rsidRPr="00A7710C">
          <w:rPr>
            <w:b/>
            <w:i/>
            <w:highlight w:val="yellow"/>
            <w:rPrChange w:id="215" w:author="Jarad Petroske" w:date="2010-10-08T16:25:00Z">
              <w:rPr>
                <w:color w:val="0000FF" w:themeColor="hyperlink"/>
                <w:u w:val="single"/>
              </w:rPr>
            </w:rPrChange>
          </w:rPr>
          <w:t>Humboldt</w:t>
        </w:r>
        <w:r w:rsidRPr="00A7710C">
          <w:rPr>
            <w:b/>
            <w:highlight w:val="yellow"/>
            <w:rPrChange w:id="216" w:author="Jarad Petroske" w:date="2010-10-08T16:25:00Z">
              <w:rPr>
                <w:color w:val="0000FF" w:themeColor="hyperlink"/>
                <w:u w:val="single"/>
              </w:rPr>
            </w:rPrChange>
          </w:rPr>
          <w:t xml:space="preserve"> magazine</w:t>
        </w:r>
      </w:ins>
      <w:ins w:id="217" w:author="Allison Monro" w:date="2010-09-30T14:12:00Z">
        <w:r w:rsidRPr="00A7710C">
          <w:rPr>
            <w:highlight w:val="yellow"/>
            <w:rPrChange w:id="218" w:author="Jarad Petroske" w:date="2010-10-07T15:04:00Z">
              <w:rPr>
                <w:color w:val="0000FF" w:themeColor="hyperlink"/>
                <w:u w:val="single"/>
              </w:rPr>
            </w:rPrChange>
          </w:rPr>
          <w:t>.</w:t>
        </w:r>
      </w:ins>
      <w:r w:rsidRPr="00A7710C">
        <w:rPr>
          <w:highlight w:val="yellow"/>
          <w:rPrChange w:id="219" w:author="Jarad Petroske" w:date="2010-10-07T15:04:00Z">
            <w:rPr>
              <w:color w:val="0000FF" w:themeColor="hyperlink"/>
              <w:u w:val="single"/>
            </w:rPr>
          </w:rPrChange>
        </w:rPr>
        <w:t xml:space="preserve"> &gt;&gt;</w:t>
      </w:r>
    </w:p>
    <w:p w:rsidR="00537288" w:rsidRDefault="00A7710C" w:rsidP="00BC4614">
      <w:hyperlink r:id="rId5" w:history="1">
        <w:r w:rsidR="00537288" w:rsidRPr="00734BC5">
          <w:rPr>
            <w:rStyle w:val="Hyperlink"/>
          </w:rPr>
          <w:t>http://magazine.humboldt.edu/fall10/krista-detor/</w:t>
        </w:r>
      </w:hyperlink>
    </w:p>
    <w:p w:rsidR="00AD0019" w:rsidRDefault="00537288" w:rsidP="00BC4614">
      <w:r>
        <w:t>(magazine cover image)</w:t>
      </w:r>
    </w:p>
    <w:p w:rsidR="00504818" w:rsidRDefault="00504818" w:rsidP="00AD0019">
      <w:pPr>
        <w:pStyle w:val="Heading3"/>
      </w:pPr>
    </w:p>
    <w:p w:rsidR="00AD0019" w:rsidRDefault="00AD0019" w:rsidP="00AD0019">
      <w:pPr>
        <w:pStyle w:val="Heading3"/>
      </w:pPr>
      <w:r>
        <w:t>Campus News</w:t>
      </w:r>
    </w:p>
    <w:p w:rsidR="00504818" w:rsidRDefault="00A7710C" w:rsidP="00BC4614">
      <w:r w:rsidRPr="00A7710C">
        <w:rPr>
          <w:highlight w:val="yellow"/>
          <w:rPrChange w:id="220" w:author="Jarad Petroske" w:date="2010-10-07T15:07:00Z">
            <w:rPr>
              <w:color w:val="0000FF" w:themeColor="hyperlink"/>
              <w:u w:val="single"/>
            </w:rPr>
          </w:rPrChange>
        </w:rPr>
        <w:t xml:space="preserve">Schatz </w:t>
      </w:r>
      <w:del w:id="221" w:author="Jarad Petroske" w:date="2010-10-07T15:06:00Z">
        <w:r w:rsidRPr="00A7710C">
          <w:rPr>
            <w:highlight w:val="yellow"/>
            <w:rPrChange w:id="222" w:author="Jarad Petroske" w:date="2010-10-07T15:07:00Z">
              <w:rPr>
                <w:color w:val="0000FF" w:themeColor="hyperlink"/>
                <w:u w:val="single"/>
              </w:rPr>
            </w:rPrChange>
          </w:rPr>
          <w:delText xml:space="preserve">Researcher </w:delText>
        </w:r>
      </w:del>
      <w:ins w:id="223" w:author="Jarad Petroske" w:date="2010-10-07T15:06:00Z">
        <w:r w:rsidRPr="00A7710C">
          <w:rPr>
            <w:highlight w:val="yellow"/>
            <w:rPrChange w:id="224" w:author="Jarad Petroske" w:date="2010-10-07T15:07:00Z">
              <w:rPr>
                <w:color w:val="0000FF" w:themeColor="hyperlink"/>
                <w:u w:val="single"/>
              </w:rPr>
            </w:rPrChange>
          </w:rPr>
          <w:t xml:space="preserve">Lab Researcher Spends Year as Fulbright Scholar in </w:t>
        </w:r>
        <w:r w:rsidRPr="00A7710C">
          <w:rPr>
            <w:b/>
            <w:highlight w:val="yellow"/>
            <w:rPrChange w:id="225" w:author="Jarad Petroske" w:date="2010-10-07T15:07:00Z">
              <w:rPr>
                <w:color w:val="0000FF" w:themeColor="hyperlink"/>
                <w:u w:val="single"/>
              </w:rPr>
            </w:rPrChange>
          </w:rPr>
          <w:t>El Salvador</w:t>
        </w:r>
        <w:r w:rsidRPr="00A7710C">
          <w:rPr>
            <w:highlight w:val="yellow"/>
            <w:rPrChange w:id="226" w:author="Jarad Petroske" w:date="2010-10-07T15:07:00Z">
              <w:rPr>
                <w:color w:val="0000FF" w:themeColor="hyperlink"/>
                <w:u w:val="single"/>
              </w:rPr>
            </w:rPrChange>
          </w:rPr>
          <w:t>.</w:t>
        </w:r>
      </w:ins>
      <w:del w:id="227" w:author="Jarad Petroske" w:date="2010-10-07T15:07:00Z">
        <w:r w:rsidR="00A90239" w:rsidDel="003E5617">
          <w:delText xml:space="preserve">and </w:delText>
        </w:r>
        <w:r w:rsidR="00404FE6" w:rsidDel="003E5617">
          <w:delText xml:space="preserve">Richard Engel </w:delText>
        </w:r>
        <w:r w:rsidR="00A90239" w:rsidRPr="00A90239" w:rsidDel="003E5617">
          <w:delText>(‘88)</w:delText>
        </w:r>
        <w:r w:rsidR="00A90239" w:rsidDel="003E5617">
          <w:delText xml:space="preserve"> </w:delText>
        </w:r>
        <w:r w:rsidR="00404FE6" w:rsidDel="003E5617">
          <w:delText xml:space="preserve">returns from El Salvador after a year on </w:delText>
        </w:r>
        <w:r w:rsidR="00404FE6" w:rsidRPr="003E754D" w:rsidDel="003E5617">
          <w:rPr>
            <w:b/>
          </w:rPr>
          <w:delText>Fulbright Scholarship</w:delText>
        </w:r>
      </w:del>
      <w:ins w:id="228" w:author="Allison Monro" w:date="2010-09-30T14:36:00Z">
        <w:del w:id="229" w:author="Jarad Petroske" w:date="2010-10-07T15:07:00Z">
          <w:r w:rsidR="00E65F0B" w:rsidDel="003E5617">
            <w:rPr>
              <w:b/>
            </w:rPr>
            <w:delText xml:space="preserve"> </w:delText>
          </w:r>
        </w:del>
      </w:ins>
      <w:del w:id="230" w:author="Allison Monro" w:date="2010-09-30T14:12:00Z">
        <w:r w:rsidR="003E754D" w:rsidDel="00691D6F">
          <w:delText xml:space="preserve"> </w:delText>
        </w:r>
      </w:del>
      <w:r w:rsidR="003E754D">
        <w:t>&gt;&gt;</w:t>
      </w:r>
    </w:p>
    <w:p w:rsidR="003E754D" w:rsidRDefault="00BA4FD6" w:rsidP="00BC4614">
      <w:r w:rsidRPr="00BA4FD6">
        <w:t>http://now.humboldt.edu/news/schatz-engineer-takes-renewable-energy-abroad/</w:t>
      </w:r>
    </w:p>
    <w:p w:rsidR="001358D3" w:rsidRDefault="001358D3" w:rsidP="00BC4614"/>
    <w:p w:rsidR="003E754D" w:rsidRPr="003E754D" w:rsidRDefault="00A7710C" w:rsidP="00BC4614">
      <w:pPr>
        <w:rPr>
          <w:b/>
        </w:rPr>
      </w:pPr>
      <w:del w:id="231" w:author="Jarad Petroske" w:date="2010-10-07T15:10:00Z">
        <w:r w:rsidRPr="00A7710C">
          <w:rPr>
            <w:highlight w:val="yellow"/>
            <w:rPrChange w:id="232" w:author="Jarad Petroske" w:date="2010-10-07T15:10:00Z">
              <w:rPr>
                <w:color w:val="0000FF" w:themeColor="hyperlink"/>
                <w:u w:val="single"/>
              </w:rPr>
            </w:rPrChange>
          </w:rPr>
          <w:delText xml:space="preserve">Take a Look at How Alumni </w:delText>
        </w:r>
      </w:del>
      <w:ins w:id="233" w:author="Jarad Petroske" w:date="2010-10-07T15:10:00Z">
        <w:r w:rsidRPr="00A7710C">
          <w:rPr>
            <w:highlight w:val="yellow"/>
            <w:rPrChange w:id="234" w:author="Jarad Petroske" w:date="2010-10-07T15:10:00Z">
              <w:rPr>
                <w:color w:val="0000FF" w:themeColor="hyperlink"/>
                <w:u w:val="single"/>
              </w:rPr>
            </w:rPrChange>
          </w:rPr>
          <w:t xml:space="preserve">Alumni </w:t>
        </w:r>
      </w:ins>
      <w:r w:rsidRPr="00A7710C">
        <w:rPr>
          <w:highlight w:val="yellow"/>
          <w:rPrChange w:id="235" w:author="Jarad Petroske" w:date="2010-10-07T15:10:00Z">
            <w:rPr>
              <w:color w:val="0000FF" w:themeColor="hyperlink"/>
              <w:u w:val="single"/>
            </w:rPr>
          </w:rPrChange>
        </w:rPr>
        <w:t xml:space="preserve">Giving Opens Doors for </w:t>
      </w:r>
      <w:r w:rsidRPr="00A7710C">
        <w:rPr>
          <w:b/>
          <w:highlight w:val="yellow"/>
          <w:rPrChange w:id="236" w:author="Jarad Petroske" w:date="2010-10-07T15:10:00Z">
            <w:rPr>
              <w:b/>
              <w:color w:val="0000FF" w:themeColor="hyperlink"/>
              <w:u w:val="single"/>
            </w:rPr>
          </w:rPrChange>
        </w:rPr>
        <w:t>HSU Students &gt;&gt;</w:t>
      </w:r>
    </w:p>
    <w:p w:rsidR="00BC4614" w:rsidRDefault="00504818" w:rsidP="00BC4614">
      <w:r w:rsidRPr="00504818">
        <w:t>http://www.humboldt.edu/president/mailings/20sept10/</w:t>
      </w:r>
    </w:p>
    <w:p w:rsidR="00337271" w:rsidRDefault="00337271" w:rsidP="00B1298A">
      <w:pPr>
        <w:pStyle w:val="Heading3"/>
      </w:pPr>
    </w:p>
    <w:p w:rsidR="00BC4614" w:rsidRDefault="00BC4614" w:rsidP="00B1298A">
      <w:pPr>
        <w:pStyle w:val="Heading3"/>
      </w:pPr>
      <w:r>
        <w:t>Department News</w:t>
      </w:r>
    </w:p>
    <w:p w:rsidR="00577A54" w:rsidRPr="001D5371" w:rsidRDefault="00A7710C" w:rsidP="007215C8">
      <w:pPr>
        <w:rPr>
          <w:rPrChange w:id="237" w:author="Jarad Petroske" w:date="2010-10-07T15:34:00Z">
            <w:rPr>
              <w:highlight w:val="yellow"/>
            </w:rPr>
          </w:rPrChange>
        </w:rPr>
      </w:pPr>
      <w:r w:rsidRPr="00A7710C">
        <w:rPr>
          <w:rPrChange w:id="238" w:author="Jarad Petroske" w:date="2010-10-07T15:34:00Z">
            <w:rPr>
              <w:color w:val="0000FF" w:themeColor="hyperlink"/>
              <w:highlight w:val="yellow"/>
              <w:u w:val="single"/>
            </w:rPr>
          </w:rPrChange>
        </w:rPr>
        <w:t xml:space="preserve">Journalism students reach out with </w:t>
      </w:r>
      <w:del w:id="239" w:author="Allison Monro" w:date="2010-09-30T14:37:00Z">
        <w:r w:rsidRPr="00A7710C">
          <w:rPr>
            <w:rPrChange w:id="240" w:author="Jarad Petroske" w:date="2010-10-07T15:34:00Z">
              <w:rPr>
                <w:color w:val="0000FF" w:themeColor="hyperlink"/>
                <w:highlight w:val="yellow"/>
                <w:u w:val="single"/>
              </w:rPr>
            </w:rPrChange>
          </w:rPr>
          <w:delText>skype</w:delText>
        </w:r>
      </w:del>
      <w:ins w:id="241" w:author="Allison Monro" w:date="2010-09-30T14:37:00Z">
        <w:r w:rsidRPr="00A7710C">
          <w:rPr>
            <w:rPrChange w:id="242" w:author="Jarad Petroske" w:date="2010-10-07T15:34:00Z">
              <w:rPr>
                <w:color w:val="0000FF" w:themeColor="hyperlink"/>
                <w:highlight w:val="yellow"/>
                <w:u w:val="single"/>
              </w:rPr>
            </w:rPrChange>
          </w:rPr>
          <w:t>Skype</w:t>
        </w:r>
      </w:ins>
      <w:r w:rsidRPr="00A7710C">
        <w:rPr>
          <w:rPrChange w:id="243" w:author="Jarad Petroske" w:date="2010-10-07T15:34:00Z">
            <w:rPr>
              <w:color w:val="0000FF" w:themeColor="hyperlink"/>
              <w:highlight w:val="yellow"/>
              <w:u w:val="single"/>
            </w:rPr>
          </w:rPrChange>
        </w:rPr>
        <w:t xml:space="preserve">; </w:t>
      </w:r>
      <w:ins w:id="244" w:author="Allison Monro" w:date="2010-09-30T14:37:00Z">
        <w:r w:rsidRPr="00A7710C">
          <w:rPr>
            <w:rPrChange w:id="245" w:author="Jarad Petroske" w:date="2010-10-07T15:34:00Z">
              <w:rPr>
                <w:color w:val="0000FF" w:themeColor="hyperlink"/>
                <w:highlight w:val="yellow"/>
                <w:u w:val="single"/>
              </w:rPr>
            </w:rPrChange>
          </w:rPr>
          <w:t>Professor</w:t>
        </w:r>
      </w:ins>
      <w:del w:id="246" w:author="Allison Monro" w:date="2010-09-30T14:37:00Z">
        <w:r w:rsidRPr="00A7710C">
          <w:rPr>
            <w:rPrChange w:id="247" w:author="Jarad Petroske" w:date="2010-10-07T15:34:00Z">
              <w:rPr>
                <w:color w:val="0000FF" w:themeColor="hyperlink"/>
                <w:highlight w:val="yellow"/>
                <w:u w:val="single"/>
              </w:rPr>
            </w:rPrChange>
          </w:rPr>
          <w:delText>dr.</w:delText>
        </w:r>
      </w:del>
      <w:r w:rsidRPr="00A7710C">
        <w:rPr>
          <w:rPrChange w:id="248" w:author="Jarad Petroske" w:date="2010-10-07T15:34:00Z">
            <w:rPr>
              <w:color w:val="0000FF" w:themeColor="hyperlink"/>
              <w:highlight w:val="yellow"/>
              <w:u w:val="single"/>
            </w:rPr>
          </w:rPrChange>
        </w:rPr>
        <w:t xml:space="preserve"> Kim </w:t>
      </w:r>
      <w:ins w:id="249" w:author="Allison Monro" w:date="2010-09-30T14:37:00Z">
        <w:r w:rsidRPr="00A7710C">
          <w:rPr>
            <w:rPrChange w:id="250" w:author="Jarad Petroske" w:date="2010-10-07T15:34:00Z">
              <w:rPr>
                <w:color w:val="0000FF" w:themeColor="hyperlink"/>
                <w:highlight w:val="yellow"/>
                <w:u w:val="single"/>
              </w:rPr>
            </w:rPrChange>
          </w:rPr>
          <w:t>B</w:t>
        </w:r>
      </w:ins>
      <w:del w:id="251" w:author="Allison Monro" w:date="2010-09-30T14:37:00Z">
        <w:r w:rsidRPr="00A7710C">
          <w:rPr>
            <w:rPrChange w:id="252" w:author="Jarad Petroske" w:date="2010-10-07T15:34:00Z">
              <w:rPr>
                <w:color w:val="0000FF" w:themeColor="hyperlink"/>
                <w:highlight w:val="yellow"/>
                <w:u w:val="single"/>
              </w:rPr>
            </w:rPrChange>
          </w:rPr>
          <w:delText>b</w:delText>
        </w:r>
      </w:del>
      <w:r w:rsidRPr="00A7710C">
        <w:rPr>
          <w:rPrChange w:id="253" w:author="Jarad Petroske" w:date="2010-10-07T15:34:00Z">
            <w:rPr>
              <w:color w:val="0000FF" w:themeColor="hyperlink"/>
              <w:highlight w:val="yellow"/>
              <w:u w:val="single"/>
            </w:rPr>
          </w:rPrChange>
        </w:rPr>
        <w:t xml:space="preserve">erry honored and we welcome a new art faculty member. Read more &gt;&gt; </w:t>
      </w:r>
      <w:r w:rsidRPr="00A7710C">
        <w:rPr>
          <w:rPrChange w:id="254" w:author="Jarad Petroske" w:date="2010-10-07T15:34:00Z">
            <w:rPr>
              <w:color w:val="0000FF" w:themeColor="hyperlink"/>
              <w:u w:val="single"/>
            </w:rPr>
          </w:rPrChange>
        </w:rPr>
        <w:fldChar w:fldCharType="begin"/>
      </w:r>
      <w:r w:rsidRPr="00A7710C">
        <w:rPr>
          <w:rPrChange w:id="255" w:author="Jarad Petroske" w:date="2010-10-07T15:34:00Z">
            <w:rPr>
              <w:color w:val="0000FF" w:themeColor="hyperlink"/>
              <w:u w:val="single"/>
            </w:rPr>
          </w:rPrChange>
        </w:rPr>
        <w:instrText>HYPERLINK "http://alumni.humboldt.edu/s/857/interior.aspx?sid=857&amp;gid=1&amp;pgid=252&amp;cid=1379&amp;ecid=1379&amp;crid=0&amp;calpgid=15&amp;calcid=818"</w:instrText>
      </w:r>
      <w:r w:rsidRPr="00A7710C">
        <w:rPr>
          <w:rPrChange w:id="256" w:author="Jarad Petroske" w:date="2010-10-07T15:34:00Z">
            <w:rPr>
              <w:color w:val="0000FF" w:themeColor="hyperlink"/>
              <w:u w:val="single"/>
            </w:rPr>
          </w:rPrChange>
        </w:rPr>
        <w:fldChar w:fldCharType="separate"/>
      </w:r>
      <w:r w:rsidRPr="00A7710C">
        <w:rPr>
          <w:rStyle w:val="Hyperlink"/>
          <w:rPrChange w:id="257" w:author="Jarad Petroske" w:date="2010-10-07T15:34:00Z">
            <w:rPr>
              <w:rStyle w:val="Hyperlink"/>
              <w:highlight w:val="yellow"/>
            </w:rPr>
          </w:rPrChange>
        </w:rPr>
        <w:t>http://alumni.humboldt.edu/s/857/interior.aspx?sid=857&amp;gid=1&amp;pgid=252&amp;cid=1379&amp;ecid=1379&amp;crid=0&amp;calpgid=15&amp;calcid=818</w:t>
      </w:r>
      <w:r w:rsidRPr="00A7710C">
        <w:rPr>
          <w:rPrChange w:id="258" w:author="Jarad Petroske" w:date="2010-10-07T15:34:00Z">
            <w:rPr>
              <w:color w:val="0000FF" w:themeColor="hyperlink"/>
              <w:u w:val="single"/>
            </w:rPr>
          </w:rPrChange>
        </w:rPr>
        <w:fldChar w:fldCharType="end"/>
      </w:r>
    </w:p>
    <w:p w:rsidR="001114E4" w:rsidRPr="001D5371" w:rsidRDefault="001114E4" w:rsidP="007215C8">
      <w:pPr>
        <w:rPr>
          <w:rPrChange w:id="259" w:author="Jarad Petroske" w:date="2010-10-07T15:34:00Z">
            <w:rPr>
              <w:highlight w:val="yellow"/>
            </w:rPr>
          </w:rPrChange>
        </w:rPr>
      </w:pPr>
    </w:p>
    <w:p w:rsidR="00577A54" w:rsidRPr="001D5371" w:rsidRDefault="00A7710C" w:rsidP="007215C8">
      <w:pPr>
        <w:rPr>
          <w:rPrChange w:id="260" w:author="Jarad Petroske" w:date="2010-10-07T15:34:00Z">
            <w:rPr>
              <w:highlight w:val="yellow"/>
            </w:rPr>
          </w:rPrChange>
        </w:rPr>
      </w:pPr>
      <w:r w:rsidRPr="00A7710C">
        <w:rPr>
          <w:rPrChange w:id="261" w:author="Jarad Petroske" w:date="2010-10-07T15:34:00Z">
            <w:rPr>
              <w:color w:val="0000FF" w:themeColor="hyperlink"/>
              <w:highlight w:val="yellow"/>
              <w:u w:val="single"/>
            </w:rPr>
          </w:rPrChange>
        </w:rPr>
        <w:t xml:space="preserve">Kinesiology’s Anthony </w:t>
      </w:r>
      <w:proofErr w:type="spellStart"/>
      <w:r w:rsidRPr="00A7710C">
        <w:rPr>
          <w:rPrChange w:id="262" w:author="Jarad Petroske" w:date="2010-10-07T15:34:00Z">
            <w:rPr>
              <w:color w:val="0000FF" w:themeColor="hyperlink"/>
              <w:highlight w:val="yellow"/>
              <w:u w:val="single"/>
            </w:rPr>
          </w:rPrChange>
        </w:rPr>
        <w:t>Kontos</w:t>
      </w:r>
      <w:proofErr w:type="spellEnd"/>
      <w:r w:rsidRPr="00A7710C">
        <w:rPr>
          <w:rPrChange w:id="263" w:author="Jarad Petroske" w:date="2010-10-07T15:34:00Z">
            <w:rPr>
              <w:color w:val="0000FF" w:themeColor="hyperlink"/>
              <w:highlight w:val="yellow"/>
              <w:u w:val="single"/>
            </w:rPr>
          </w:rPrChange>
        </w:rPr>
        <w:t xml:space="preserve"> receives a $143k grant from the U.S. Army to study brain injury. &gt;&gt; </w:t>
      </w:r>
      <w:r w:rsidRPr="00A7710C">
        <w:rPr>
          <w:rPrChange w:id="264" w:author="Jarad Petroske" w:date="2010-10-07T15:34:00Z">
            <w:rPr>
              <w:color w:val="0000FF" w:themeColor="hyperlink"/>
              <w:u w:val="single"/>
            </w:rPr>
          </w:rPrChange>
        </w:rPr>
        <w:fldChar w:fldCharType="begin"/>
      </w:r>
      <w:r w:rsidRPr="00A7710C">
        <w:rPr>
          <w:rPrChange w:id="265" w:author="Jarad Petroske" w:date="2010-10-07T15:34:00Z">
            <w:rPr>
              <w:color w:val="0000FF" w:themeColor="hyperlink"/>
              <w:u w:val="single"/>
            </w:rPr>
          </w:rPrChange>
        </w:rPr>
        <w:instrText>HYPERLINK "http://alumni.humboldt.edu/s/857/interior.aspx?sid=857&amp;gid=1&amp;pgid=252&amp;cid=1382&amp;ecid=1382&amp;crid=0&amp;calpgid=15&amp;calcid=818"</w:instrText>
      </w:r>
      <w:r w:rsidRPr="00A7710C">
        <w:rPr>
          <w:rPrChange w:id="266" w:author="Jarad Petroske" w:date="2010-10-07T15:34:00Z">
            <w:rPr>
              <w:color w:val="0000FF" w:themeColor="hyperlink"/>
              <w:u w:val="single"/>
            </w:rPr>
          </w:rPrChange>
        </w:rPr>
        <w:fldChar w:fldCharType="separate"/>
      </w:r>
      <w:r w:rsidRPr="00A7710C">
        <w:rPr>
          <w:rStyle w:val="Hyperlink"/>
          <w:rPrChange w:id="267" w:author="Jarad Petroske" w:date="2010-10-07T15:34:00Z">
            <w:rPr>
              <w:rStyle w:val="Hyperlink"/>
              <w:highlight w:val="yellow"/>
            </w:rPr>
          </w:rPrChange>
        </w:rPr>
        <w:t>http://alumni.humboldt.edu/s/857/interior.aspx?sid=857&amp;gid=1&amp;pgid=252&amp;cid=1382&amp;ecid=1382&amp;crid=0&amp;calpgid=15&amp;calcid=818</w:t>
      </w:r>
      <w:r w:rsidRPr="00A7710C">
        <w:rPr>
          <w:rPrChange w:id="268" w:author="Jarad Petroske" w:date="2010-10-07T15:34:00Z">
            <w:rPr>
              <w:color w:val="0000FF" w:themeColor="hyperlink"/>
              <w:u w:val="single"/>
            </w:rPr>
          </w:rPrChange>
        </w:rPr>
        <w:fldChar w:fldCharType="end"/>
      </w:r>
    </w:p>
    <w:p w:rsidR="00AC7296" w:rsidRPr="001D5371" w:rsidRDefault="00AC7296" w:rsidP="007215C8">
      <w:pPr>
        <w:rPr>
          <w:rPrChange w:id="269" w:author="Jarad Petroske" w:date="2010-10-07T15:34:00Z">
            <w:rPr>
              <w:highlight w:val="yellow"/>
            </w:rPr>
          </w:rPrChange>
        </w:rPr>
      </w:pPr>
    </w:p>
    <w:p w:rsidR="00577A54" w:rsidRPr="001D5371" w:rsidRDefault="00A7710C" w:rsidP="00577A54">
      <w:pPr>
        <w:rPr>
          <w:rPrChange w:id="270" w:author="Jarad Petroske" w:date="2010-10-07T15:34:00Z">
            <w:rPr>
              <w:highlight w:val="yellow"/>
            </w:rPr>
          </w:rPrChange>
        </w:rPr>
      </w:pPr>
      <w:r w:rsidRPr="00A7710C">
        <w:rPr>
          <w:rPrChange w:id="271" w:author="Jarad Petroske" w:date="2010-10-07T15:34:00Z">
            <w:rPr>
              <w:color w:val="0000FF" w:themeColor="hyperlink"/>
              <w:highlight w:val="yellow"/>
              <w:u w:val="single"/>
            </w:rPr>
          </w:rPrChange>
        </w:rPr>
        <w:t>Center for Indian Community Development hosts visual artists in conversation about the creative spirit, and more. Read this month’s dispatch from the CICD (PDF</w:t>
      </w:r>
      <w:del w:id="272" w:author="Allison Monro" w:date="2010-09-30T14:38:00Z">
        <w:r w:rsidRPr="00A7710C">
          <w:rPr>
            <w:rPrChange w:id="273" w:author="Jarad Petroske" w:date="2010-10-07T15:34:00Z">
              <w:rPr>
                <w:color w:val="0000FF" w:themeColor="hyperlink"/>
                <w:highlight w:val="yellow"/>
                <w:u w:val="single"/>
              </w:rPr>
            </w:rPrChange>
          </w:rPr>
          <w:delText xml:space="preserve"> download</w:delText>
        </w:r>
      </w:del>
      <w:r w:rsidRPr="00A7710C">
        <w:rPr>
          <w:rPrChange w:id="274" w:author="Jarad Petroske" w:date="2010-10-07T15:34:00Z">
            <w:rPr>
              <w:color w:val="0000FF" w:themeColor="hyperlink"/>
              <w:highlight w:val="yellow"/>
              <w:u w:val="single"/>
            </w:rPr>
          </w:rPrChange>
        </w:rPr>
        <w:t xml:space="preserve">) &gt;&gt; </w:t>
      </w:r>
      <w:r w:rsidRPr="00A7710C">
        <w:rPr>
          <w:rPrChange w:id="275" w:author="Jarad Petroske" w:date="2010-10-07T15:34:00Z">
            <w:rPr>
              <w:color w:val="0000FF" w:themeColor="hyperlink"/>
              <w:u w:val="single"/>
            </w:rPr>
          </w:rPrChange>
        </w:rPr>
        <w:fldChar w:fldCharType="begin"/>
      </w:r>
      <w:r w:rsidRPr="00A7710C">
        <w:rPr>
          <w:rPrChange w:id="276" w:author="Jarad Petroske" w:date="2010-10-07T15:34:00Z">
            <w:rPr>
              <w:color w:val="0000FF" w:themeColor="hyperlink"/>
              <w:u w:val="single"/>
            </w:rPr>
          </w:rPrChange>
        </w:rPr>
        <w:instrText>HYPERLINK "http://alumni.humboldt.edu/s/857/images/editor_documents/Chapter%20Docs/Oct-CICD-Dept-News.pdf"</w:instrText>
      </w:r>
      <w:r w:rsidRPr="00A7710C">
        <w:rPr>
          <w:rPrChange w:id="277" w:author="Jarad Petroske" w:date="2010-10-07T15:34:00Z">
            <w:rPr>
              <w:color w:val="0000FF" w:themeColor="hyperlink"/>
              <w:u w:val="single"/>
            </w:rPr>
          </w:rPrChange>
        </w:rPr>
        <w:fldChar w:fldCharType="separate"/>
      </w:r>
      <w:r w:rsidRPr="00A7710C">
        <w:rPr>
          <w:rStyle w:val="Hyperlink"/>
          <w:rPrChange w:id="278" w:author="Jarad Petroske" w:date="2010-10-07T15:34:00Z">
            <w:rPr>
              <w:rStyle w:val="Hyperlink"/>
              <w:highlight w:val="yellow"/>
            </w:rPr>
          </w:rPrChange>
        </w:rPr>
        <w:t>http://alumni.humboldt.edu/s/857/images/editor_documents/Chapter Docs/Oct-CICD-Dept-</w:t>
      </w:r>
      <w:proofErr w:type="spellStart"/>
      <w:r w:rsidRPr="00A7710C">
        <w:rPr>
          <w:rStyle w:val="Hyperlink"/>
          <w:rPrChange w:id="279" w:author="Jarad Petroske" w:date="2010-10-07T15:34:00Z">
            <w:rPr>
              <w:rStyle w:val="Hyperlink"/>
              <w:highlight w:val="yellow"/>
            </w:rPr>
          </w:rPrChange>
        </w:rPr>
        <w:t>News.pdf</w:t>
      </w:r>
      <w:proofErr w:type="spellEnd"/>
      <w:r w:rsidRPr="00A7710C">
        <w:rPr>
          <w:rPrChange w:id="280" w:author="Jarad Petroske" w:date="2010-10-07T15:34:00Z">
            <w:rPr>
              <w:color w:val="0000FF" w:themeColor="hyperlink"/>
              <w:u w:val="single"/>
            </w:rPr>
          </w:rPrChange>
        </w:rPr>
        <w:fldChar w:fldCharType="end"/>
      </w:r>
    </w:p>
    <w:p w:rsidR="00577A54" w:rsidRPr="001D5371" w:rsidRDefault="00577A54" w:rsidP="00577A54">
      <w:pPr>
        <w:rPr>
          <w:rPrChange w:id="281" w:author="Jarad Petroske" w:date="2010-10-07T15:34:00Z">
            <w:rPr>
              <w:highlight w:val="yellow"/>
            </w:rPr>
          </w:rPrChange>
        </w:rPr>
      </w:pPr>
    </w:p>
    <w:p w:rsidR="00577A54" w:rsidRPr="001D5371" w:rsidRDefault="00A7710C" w:rsidP="007215C8">
      <w:pPr>
        <w:rPr>
          <w:rPrChange w:id="282" w:author="Jarad Petroske" w:date="2010-10-07T15:34:00Z">
            <w:rPr>
              <w:highlight w:val="yellow"/>
            </w:rPr>
          </w:rPrChange>
        </w:rPr>
      </w:pPr>
      <w:r w:rsidRPr="00A7710C">
        <w:rPr>
          <w:rPrChange w:id="283" w:author="Jarad Petroske" w:date="2010-10-07T15:34:00Z">
            <w:rPr>
              <w:color w:val="0000FF" w:themeColor="hyperlink"/>
              <w:highlight w:val="yellow"/>
              <w:u w:val="single"/>
            </w:rPr>
          </w:rPrChange>
        </w:rPr>
        <w:t xml:space="preserve">Forestry and </w:t>
      </w:r>
      <w:proofErr w:type="spellStart"/>
      <w:r w:rsidRPr="00A7710C">
        <w:rPr>
          <w:rPrChange w:id="284" w:author="Jarad Petroske" w:date="2010-10-07T15:34:00Z">
            <w:rPr>
              <w:color w:val="0000FF" w:themeColor="hyperlink"/>
              <w:highlight w:val="yellow"/>
              <w:u w:val="single"/>
            </w:rPr>
          </w:rPrChange>
        </w:rPr>
        <w:t>Wildland</w:t>
      </w:r>
      <w:proofErr w:type="spellEnd"/>
      <w:r w:rsidRPr="00A7710C">
        <w:rPr>
          <w:rPrChange w:id="285" w:author="Jarad Petroske" w:date="2010-10-07T15:34:00Z">
            <w:rPr>
              <w:color w:val="0000FF" w:themeColor="hyperlink"/>
              <w:highlight w:val="yellow"/>
              <w:u w:val="single"/>
            </w:rPr>
          </w:rPrChange>
        </w:rPr>
        <w:t xml:space="preserve"> Resources </w:t>
      </w:r>
      <w:ins w:id="286" w:author="Allison Monro" w:date="2010-09-30T14:21:00Z">
        <w:r w:rsidRPr="00A7710C">
          <w:rPr>
            <w:rPrChange w:id="287" w:author="Jarad Petroske" w:date="2010-10-07T15:34:00Z">
              <w:rPr>
                <w:color w:val="0000FF" w:themeColor="hyperlink"/>
                <w:highlight w:val="yellow"/>
                <w:u w:val="single"/>
              </w:rPr>
            </w:rPrChange>
          </w:rPr>
          <w:t xml:space="preserve">professors </w:t>
        </w:r>
      </w:ins>
      <w:r w:rsidRPr="00A7710C">
        <w:rPr>
          <w:rPrChange w:id="288" w:author="Jarad Petroske" w:date="2010-10-07T15:34:00Z">
            <w:rPr>
              <w:color w:val="0000FF" w:themeColor="hyperlink"/>
              <w:highlight w:val="yellow"/>
              <w:u w:val="single"/>
            </w:rPr>
          </w:rPrChange>
        </w:rPr>
        <w:t xml:space="preserve">present papers </w:t>
      </w:r>
      <w:del w:id="289" w:author="Allison Monro" w:date="2010-09-30T14:21:00Z">
        <w:r w:rsidRPr="00A7710C">
          <w:rPr>
            <w:rPrChange w:id="290" w:author="Jarad Petroske" w:date="2010-10-07T15:34:00Z">
              <w:rPr>
                <w:color w:val="0000FF" w:themeColor="hyperlink"/>
                <w:highlight w:val="yellow"/>
                <w:u w:val="single"/>
              </w:rPr>
            </w:rPrChange>
          </w:rPr>
          <w:delText xml:space="preserve">exploring </w:delText>
        </w:r>
      </w:del>
      <w:ins w:id="291" w:author="Allison Monro" w:date="2010-09-30T14:21:00Z">
        <w:r w:rsidRPr="00A7710C">
          <w:rPr>
            <w:rPrChange w:id="292" w:author="Jarad Petroske" w:date="2010-10-07T15:34:00Z">
              <w:rPr>
                <w:color w:val="0000FF" w:themeColor="hyperlink"/>
                <w:highlight w:val="yellow"/>
                <w:u w:val="single"/>
              </w:rPr>
            </w:rPrChange>
          </w:rPr>
          <w:t xml:space="preserve">on </w:t>
        </w:r>
      </w:ins>
      <w:r w:rsidRPr="00A7710C">
        <w:rPr>
          <w:rPrChange w:id="293" w:author="Jarad Petroske" w:date="2010-10-07T15:34:00Z">
            <w:rPr>
              <w:color w:val="0000FF" w:themeColor="hyperlink"/>
              <w:highlight w:val="yellow"/>
              <w:u w:val="single"/>
            </w:rPr>
          </w:rPrChange>
        </w:rPr>
        <w:t xml:space="preserve">grassland fires near Chernobyl and the use of biomass for energy production in the Western United States. Read more &gt;&gt; </w:t>
      </w:r>
      <w:r w:rsidRPr="00A7710C">
        <w:rPr>
          <w:rPrChange w:id="294" w:author="Jarad Petroske" w:date="2010-10-07T15:34:00Z">
            <w:rPr>
              <w:color w:val="0000FF" w:themeColor="hyperlink"/>
              <w:u w:val="single"/>
            </w:rPr>
          </w:rPrChange>
        </w:rPr>
        <w:fldChar w:fldCharType="begin"/>
      </w:r>
      <w:r w:rsidRPr="00A7710C">
        <w:rPr>
          <w:rPrChange w:id="295" w:author="Jarad Petroske" w:date="2010-10-07T15:34:00Z">
            <w:rPr>
              <w:color w:val="0000FF" w:themeColor="hyperlink"/>
              <w:u w:val="single"/>
            </w:rPr>
          </w:rPrChange>
        </w:rPr>
        <w:instrText>HYPERLINK "http://alumni.humboldt.edu/s/857/interior.aspx?sid=857&amp;gid=1&amp;pgid=252&amp;cid=1381&amp;ecid=1381&amp;crid=0&amp;calpgid=15&amp;calcid=818"</w:instrText>
      </w:r>
      <w:r w:rsidRPr="00A7710C">
        <w:rPr>
          <w:rPrChange w:id="296" w:author="Jarad Petroske" w:date="2010-10-07T15:34:00Z">
            <w:rPr>
              <w:color w:val="0000FF" w:themeColor="hyperlink"/>
              <w:u w:val="single"/>
            </w:rPr>
          </w:rPrChange>
        </w:rPr>
        <w:fldChar w:fldCharType="separate"/>
      </w:r>
      <w:r w:rsidRPr="00A7710C">
        <w:rPr>
          <w:rStyle w:val="Hyperlink"/>
          <w:rPrChange w:id="297" w:author="Jarad Petroske" w:date="2010-10-07T15:34:00Z">
            <w:rPr>
              <w:rStyle w:val="Hyperlink"/>
              <w:highlight w:val="yellow"/>
            </w:rPr>
          </w:rPrChange>
        </w:rPr>
        <w:t>http://alumni.humboldt.edu/s/857/interior.aspx?sid=857&amp;gid=1&amp;pgid=252&amp;cid=1381&amp;ecid=1381&amp;crid=0&amp;calpgid=15&amp;calcid=818</w:t>
      </w:r>
      <w:r w:rsidRPr="00A7710C">
        <w:rPr>
          <w:rPrChange w:id="298" w:author="Jarad Petroske" w:date="2010-10-07T15:34:00Z">
            <w:rPr>
              <w:color w:val="0000FF" w:themeColor="hyperlink"/>
              <w:u w:val="single"/>
            </w:rPr>
          </w:rPrChange>
        </w:rPr>
        <w:fldChar w:fldCharType="end"/>
      </w:r>
    </w:p>
    <w:p w:rsidR="007215C8" w:rsidRPr="001D5371" w:rsidRDefault="007215C8" w:rsidP="007215C8">
      <w:pPr>
        <w:rPr>
          <w:rPrChange w:id="299" w:author="Jarad Petroske" w:date="2010-10-07T15:34:00Z">
            <w:rPr>
              <w:highlight w:val="yellow"/>
            </w:rPr>
          </w:rPrChange>
        </w:rPr>
      </w:pPr>
    </w:p>
    <w:p w:rsidR="00577A54" w:rsidRPr="001D5371" w:rsidRDefault="00A7710C" w:rsidP="002C2B30">
      <w:pPr>
        <w:rPr>
          <w:rPrChange w:id="300" w:author="Jarad Petroske" w:date="2010-10-07T15:34:00Z">
            <w:rPr>
              <w:highlight w:val="yellow"/>
            </w:rPr>
          </w:rPrChange>
        </w:rPr>
      </w:pPr>
      <w:r w:rsidRPr="00A7710C">
        <w:rPr>
          <w:rPrChange w:id="301" w:author="Jarad Petroske" w:date="2010-10-07T15:34:00Z">
            <w:rPr>
              <w:color w:val="0000FF" w:themeColor="hyperlink"/>
              <w:highlight w:val="yellow"/>
              <w:u w:val="single"/>
            </w:rPr>
          </w:rPrChange>
        </w:rPr>
        <w:t xml:space="preserve">Communications Professor heads for UC Berkeley as a visiting scholar. Read more &gt;&gt; </w:t>
      </w:r>
      <w:r w:rsidRPr="00A7710C">
        <w:rPr>
          <w:rPrChange w:id="302" w:author="Jarad Petroske" w:date="2010-10-07T15:34:00Z">
            <w:rPr>
              <w:color w:val="0000FF" w:themeColor="hyperlink"/>
              <w:u w:val="single"/>
            </w:rPr>
          </w:rPrChange>
        </w:rPr>
        <w:fldChar w:fldCharType="begin"/>
      </w:r>
      <w:r w:rsidRPr="00A7710C">
        <w:rPr>
          <w:rPrChange w:id="303" w:author="Jarad Petroske" w:date="2010-10-07T15:34:00Z">
            <w:rPr>
              <w:color w:val="0000FF" w:themeColor="hyperlink"/>
              <w:u w:val="single"/>
            </w:rPr>
          </w:rPrChange>
        </w:rPr>
        <w:instrText>HYPERLINK "http://alumni.humboldt.edu/s/857/interior.aspx?sid=857&amp;gid=1&amp;pgid=252&amp;cid=1380&amp;ecid=1380&amp;crid=0&amp;calpgid=15&amp;calcid=818"</w:instrText>
      </w:r>
      <w:r w:rsidRPr="00A7710C">
        <w:rPr>
          <w:rPrChange w:id="304" w:author="Jarad Petroske" w:date="2010-10-07T15:34:00Z">
            <w:rPr>
              <w:color w:val="0000FF" w:themeColor="hyperlink"/>
              <w:u w:val="single"/>
            </w:rPr>
          </w:rPrChange>
        </w:rPr>
        <w:fldChar w:fldCharType="separate"/>
      </w:r>
      <w:r w:rsidRPr="00A7710C">
        <w:rPr>
          <w:rStyle w:val="Hyperlink"/>
          <w:rPrChange w:id="305" w:author="Jarad Petroske" w:date="2010-10-07T15:34:00Z">
            <w:rPr>
              <w:rStyle w:val="Hyperlink"/>
              <w:highlight w:val="yellow"/>
            </w:rPr>
          </w:rPrChange>
        </w:rPr>
        <w:t>http://alumni.humboldt.edu/s/857/interior.aspx?sid=857&amp;gid=1&amp;pgid=252&amp;cid=1380&amp;ecid=1380&amp;crid=0&amp;calpgid=15&amp;calcid=818</w:t>
      </w:r>
      <w:r w:rsidRPr="00A7710C">
        <w:rPr>
          <w:rPrChange w:id="306" w:author="Jarad Petroske" w:date="2010-10-07T15:34:00Z">
            <w:rPr>
              <w:color w:val="0000FF" w:themeColor="hyperlink"/>
              <w:u w:val="single"/>
            </w:rPr>
          </w:rPrChange>
        </w:rPr>
        <w:fldChar w:fldCharType="end"/>
      </w:r>
    </w:p>
    <w:p w:rsidR="00045334" w:rsidRPr="001D5371" w:rsidRDefault="00045334" w:rsidP="002C2B30">
      <w:pPr>
        <w:rPr>
          <w:rPrChange w:id="307" w:author="Jarad Petroske" w:date="2010-10-07T15:34:00Z">
            <w:rPr>
              <w:highlight w:val="yellow"/>
            </w:rPr>
          </w:rPrChange>
        </w:rPr>
      </w:pPr>
    </w:p>
    <w:p w:rsidR="00C40182" w:rsidRPr="001D5371" w:rsidRDefault="00A7710C" w:rsidP="002C2B30">
      <w:pPr>
        <w:rPr>
          <w:rPrChange w:id="308" w:author="Jarad Petroske" w:date="2010-10-07T15:34:00Z">
            <w:rPr>
              <w:highlight w:val="yellow"/>
            </w:rPr>
          </w:rPrChange>
        </w:rPr>
      </w:pPr>
      <w:r w:rsidRPr="00A7710C">
        <w:rPr>
          <w:rPrChange w:id="309" w:author="Jarad Petroske" w:date="2010-10-07T15:34:00Z">
            <w:rPr>
              <w:color w:val="0000FF" w:themeColor="hyperlink"/>
              <w:highlight w:val="yellow"/>
              <w:u w:val="single"/>
            </w:rPr>
          </w:rPrChange>
        </w:rPr>
        <w:t xml:space="preserve">Environmental Resources Engineering Pursuing Professional Master’s Degree. Read more &gt;&gt; </w:t>
      </w:r>
    </w:p>
    <w:p w:rsidR="00577A54" w:rsidRPr="001D5371" w:rsidRDefault="00577A54" w:rsidP="002C2B30">
      <w:pPr>
        <w:rPr>
          <w:rPrChange w:id="310" w:author="Jarad Petroske" w:date="2010-10-07T15:34:00Z">
            <w:rPr>
              <w:highlight w:val="yellow"/>
            </w:rPr>
          </w:rPrChange>
        </w:rPr>
      </w:pPr>
    </w:p>
    <w:p w:rsidR="00577A54" w:rsidRDefault="00A7710C" w:rsidP="002C2B30">
      <w:r w:rsidRPr="00A7710C">
        <w:rPr>
          <w:rPrChange w:id="311" w:author="Jarad Petroske" w:date="2010-10-07T15:34:00Z">
            <w:rPr>
              <w:color w:val="0000FF" w:themeColor="hyperlink"/>
              <w:highlight w:val="yellow"/>
              <w:u w:val="single"/>
            </w:rPr>
          </w:rPrChange>
        </w:rPr>
        <w:t xml:space="preserve">Biological Science’s Erik Jules Publishes Latest Finding on Wolves in Yellowstone &gt;&gt; </w:t>
      </w:r>
      <w:r w:rsidRPr="00A7710C">
        <w:rPr>
          <w:rPrChange w:id="312" w:author="Jarad Petroske" w:date="2010-10-07T15:34:00Z">
            <w:rPr>
              <w:color w:val="0000FF" w:themeColor="hyperlink"/>
              <w:u w:val="single"/>
            </w:rPr>
          </w:rPrChange>
        </w:rPr>
        <w:fldChar w:fldCharType="begin"/>
      </w:r>
      <w:r w:rsidRPr="00A7710C">
        <w:rPr>
          <w:rPrChange w:id="313" w:author="Jarad Petroske" w:date="2010-10-07T15:34:00Z">
            <w:rPr>
              <w:color w:val="0000FF" w:themeColor="hyperlink"/>
              <w:u w:val="single"/>
            </w:rPr>
          </w:rPrChange>
        </w:rPr>
        <w:instrText>HYPERLINK "http://alumni.humboldt.edu/s/857/interior.aspx?sid=857&amp;gid=1&amp;pgid=252&amp;cid=1378&amp;ecid=1378&amp;crid=0&amp;calpgid=15&amp;calcid=818"</w:instrText>
      </w:r>
      <w:r w:rsidRPr="00A7710C">
        <w:rPr>
          <w:rPrChange w:id="314" w:author="Jarad Petroske" w:date="2010-10-07T15:34:00Z">
            <w:rPr>
              <w:color w:val="0000FF" w:themeColor="hyperlink"/>
              <w:u w:val="single"/>
            </w:rPr>
          </w:rPrChange>
        </w:rPr>
        <w:fldChar w:fldCharType="separate"/>
      </w:r>
      <w:r w:rsidRPr="00A7710C">
        <w:rPr>
          <w:rStyle w:val="Hyperlink"/>
          <w:rPrChange w:id="315" w:author="Jarad Petroske" w:date="2010-10-07T15:34:00Z">
            <w:rPr>
              <w:rStyle w:val="Hyperlink"/>
              <w:highlight w:val="yellow"/>
            </w:rPr>
          </w:rPrChange>
        </w:rPr>
        <w:t>http://alumni.humboldt.edu/s/857/interior.aspx?sid=857&amp;gid=1&amp;pgid=252&amp;cid=1378&amp;ecid=1378&amp;crid=0&amp;calpgid=15&amp;calcid=818</w:t>
      </w:r>
      <w:r w:rsidRPr="00A7710C">
        <w:rPr>
          <w:rPrChange w:id="316" w:author="Jarad Petroske" w:date="2010-10-07T15:34:00Z">
            <w:rPr>
              <w:color w:val="0000FF" w:themeColor="hyperlink"/>
              <w:u w:val="single"/>
            </w:rPr>
          </w:rPrChange>
        </w:rPr>
        <w:fldChar w:fldCharType="end"/>
      </w:r>
    </w:p>
    <w:p w:rsidR="00802F75" w:rsidRDefault="00802F75" w:rsidP="002C2B30">
      <w:pPr>
        <w:numPr>
          <w:ins w:id="317" w:author="Jarad Petroske" w:date="2010-10-09T14:39:00Z"/>
        </w:numPr>
        <w:rPr>
          <w:ins w:id="318" w:author="Jarad Petroske" w:date="2010-10-09T14:39:00Z"/>
        </w:rPr>
      </w:pPr>
    </w:p>
    <w:p w:rsidR="00286425" w:rsidRDefault="00286425" w:rsidP="00286425">
      <w:pPr>
        <w:pStyle w:val="Heading3"/>
        <w:rPr>
          <w:ins w:id="319" w:author="Jarad Petroske" w:date="2010-10-09T14:39:00Z"/>
        </w:rPr>
        <w:pPrChange w:id="320" w:author="Jarad Petroske" w:date="2010-10-09T14:39:00Z">
          <w:pPr/>
        </w:pPrChange>
      </w:pPr>
      <w:ins w:id="321" w:author="Jarad Petroske" w:date="2010-10-09T14:39:00Z">
        <w:r>
          <w:t>Your gifts support HSU students</w:t>
        </w:r>
      </w:ins>
    </w:p>
    <w:p w:rsidR="00286425" w:rsidRDefault="00286425" w:rsidP="00286425">
      <w:pPr>
        <w:rPr>
          <w:ins w:id="322" w:author="Jarad Petroske" w:date="2010-10-09T14:39:00Z"/>
        </w:rPr>
      </w:pPr>
    </w:p>
    <w:p w:rsidR="00286425" w:rsidRDefault="00286425" w:rsidP="00286425">
      <w:pPr>
        <w:rPr>
          <w:ins w:id="323" w:author="Jarad Petroske" w:date="2010-10-09T14:39:00Z"/>
        </w:rPr>
      </w:pPr>
      <w:ins w:id="324" w:author="Jarad Petroske" w:date="2010-10-09T14:39:00Z">
        <w:r>
          <w:t>Humboldt Alumni are big supporters of HSU students and programs, and your gifts make a real difference. During the last year, alumni support for HSU reached unprecedented levels. Your generous gifts through the Humboldt Loyalty Fund have supported scholarships, classroom technology upgrades, new lab equipment and more. Thank you!</w:t>
        </w:r>
      </w:ins>
    </w:p>
    <w:p w:rsidR="00286425" w:rsidRDefault="00286425" w:rsidP="00286425">
      <w:pPr>
        <w:rPr>
          <w:ins w:id="325" w:author="Jarad Petroske" w:date="2010-10-09T14:39:00Z"/>
        </w:rPr>
      </w:pPr>
      <w:ins w:id="326" w:author="Jarad Petroske" w:date="2010-10-09T14:39:00Z">
        <w:r>
          <w:t>Give To HSU</w:t>
        </w:r>
      </w:ins>
    </w:p>
    <w:p w:rsidR="00286425" w:rsidRPr="002C2B30" w:rsidRDefault="00286425" w:rsidP="00286425">
      <w:ins w:id="327" w:author="Jarad Petroske" w:date="2010-10-09T14:39:00Z">
        <w:r>
          <w:t>Learn more about giving to Humboldt State »</w:t>
        </w:r>
      </w:ins>
    </w:p>
    <w:p w:rsidR="00286425" w:rsidRDefault="00286425" w:rsidP="00286425">
      <w:pPr>
        <w:widowControl w:val="0"/>
        <w:numPr>
          <w:ins w:id="328" w:author="Jarad Petroske" w:date="2010-10-09T14:39:00Z"/>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ins w:id="329" w:author="Jarad Petroske" w:date="2010-10-09T14:39:00Z"/>
        </w:rPr>
      </w:pPr>
    </w:p>
    <w:p w:rsidR="00BC4614" w:rsidRPr="00ED29C4" w:rsidDel="00610E5F" w:rsidRDefault="00BC4614" w:rsidP="00286425">
      <w:pPr>
        <w:pStyle w:val="Heading3"/>
        <w:rPr>
          <w:del w:id="330" w:author="Jarad Petroske" w:date="2010-10-08T16:25:00Z"/>
          <w:highlight w:val="yellow"/>
          <w:rPrChange w:id="331" w:author="Jarad Petroske" w:date="2010-10-09T14:41:00Z">
            <w:rPr>
              <w:del w:id="332" w:author="Jarad Petroske" w:date="2010-10-08T16:25:00Z"/>
            </w:rPr>
          </w:rPrChange>
        </w:rPr>
        <w:pPrChange w:id="333" w:author="Jarad Petroske" w:date="2010-10-09T14:39:00Z">
          <w:pPr>
            <w:pStyle w:val="Heading3"/>
          </w:pPr>
        </w:pPrChange>
      </w:pPr>
      <w:del w:id="334" w:author="Jarad Petroske" w:date="2010-10-08T16:25:00Z">
        <w:r w:rsidRPr="00ED29C4" w:rsidDel="00610E5F">
          <w:rPr>
            <w:highlight w:val="yellow"/>
            <w:rPrChange w:id="335" w:author="Jarad Petroske" w:date="2010-10-09T14:41:00Z">
              <w:rPr/>
            </w:rPrChange>
          </w:rPr>
          <w:delText>Special Promos</w:delText>
        </w:r>
      </w:del>
    </w:p>
    <w:p w:rsidR="00BC4614" w:rsidRPr="00ED29C4" w:rsidDel="00610E5F" w:rsidRDefault="00BC4614" w:rsidP="00286425">
      <w:pPr>
        <w:pStyle w:val="Heading3"/>
        <w:rPr>
          <w:del w:id="336" w:author="Jarad Petroske" w:date="2010-10-08T16:25:00Z"/>
          <w:highlight w:val="yellow"/>
          <w:rPrChange w:id="337" w:author="Jarad Petroske" w:date="2010-10-09T14:41:00Z">
            <w:rPr>
              <w:del w:id="338" w:author="Jarad Petroske" w:date="2010-10-08T16:25:00Z"/>
            </w:rPr>
          </w:rPrChange>
        </w:rPr>
        <w:pPrChange w:id="339" w:author="Jarad Petroske" w:date="2010-10-09T14:39:00Z">
          <w:pPr/>
        </w:pPrChange>
      </w:pPr>
    </w:p>
    <w:p w:rsidR="00286425" w:rsidRPr="00ED29C4" w:rsidRDefault="00286425" w:rsidP="00286425">
      <w:pPr>
        <w:pStyle w:val="Heading3"/>
        <w:numPr>
          <w:ins w:id="340" w:author="Jarad Petroske" w:date="2010-10-09T14:38:00Z"/>
        </w:numPr>
        <w:rPr>
          <w:ins w:id="341" w:author="Jarad Petroske" w:date="2010-10-09T14:38:00Z"/>
          <w:highlight w:val="yellow"/>
          <w:rPrChange w:id="342" w:author="Jarad Petroske" w:date="2010-10-09T14:41:00Z">
            <w:rPr>
              <w:ins w:id="343" w:author="Jarad Petroske" w:date="2010-10-09T14:38:00Z"/>
              <w:rFonts w:ascii="Helvetica" w:hAnsi="Helvetica" w:cs="Helvetica"/>
              <w:b/>
              <w:bCs/>
            </w:rPr>
          </w:rPrChange>
        </w:rPr>
        <w:pPrChange w:id="344" w:author="Jarad Petroske" w:date="2010-10-09T14:39:00Z">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pPr>
        </w:pPrChange>
      </w:pPr>
      <w:ins w:id="345" w:author="Jarad Petroske" w:date="2010-10-09T14:38:00Z">
        <w:r w:rsidRPr="00ED29C4">
          <w:rPr>
            <w:highlight w:val="yellow"/>
            <w:rPrChange w:id="346" w:author="Jarad Petroske" w:date="2010-10-09T14:41:00Z">
              <w:rPr>
                <w:rFonts w:ascii="Helvetica" w:hAnsi="Helvetica" w:cs="Helvetica"/>
                <w:b/>
                <w:bCs/>
              </w:rPr>
            </w:rPrChange>
          </w:rPr>
          <w:t>Make Your Memories Last with</w:t>
        </w:r>
      </w:ins>
    </w:p>
    <w:p w:rsidR="00286425" w:rsidRPr="00ED29C4" w:rsidRDefault="00286425" w:rsidP="00286425">
      <w:pPr>
        <w:pStyle w:val="Heading3"/>
        <w:numPr>
          <w:ins w:id="347" w:author="Jarad Petroske" w:date="2010-10-09T14:38:00Z"/>
        </w:numPr>
        <w:rPr>
          <w:ins w:id="348" w:author="Jarad Petroske" w:date="2010-10-09T14:38:00Z"/>
          <w:highlight w:val="yellow"/>
          <w:rPrChange w:id="349" w:author="Jarad Petroske" w:date="2010-10-09T14:41:00Z">
            <w:rPr>
              <w:ins w:id="350" w:author="Jarad Petroske" w:date="2010-10-09T14:38:00Z"/>
              <w:rFonts w:ascii="Helvetica" w:hAnsi="Helvetica" w:cs="Helvetica"/>
            </w:rPr>
          </w:rPrChange>
        </w:rPr>
        <w:pPrChange w:id="351" w:author="Jarad Petroske" w:date="2010-10-09T14:39:00Z">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pPr>
        </w:pPrChange>
      </w:pPr>
      <w:ins w:id="352" w:author="Jarad Petroske" w:date="2010-10-09T14:38:00Z">
        <w:r w:rsidRPr="00ED29C4">
          <w:rPr>
            <w:highlight w:val="yellow"/>
            <w:rPrChange w:id="353" w:author="Jarad Petroske" w:date="2010-10-09T14:41:00Z">
              <w:rPr>
                <w:rFonts w:ascii="Helvetica" w:hAnsi="Helvetica" w:cs="Helvetica"/>
                <w:b/>
                <w:bCs/>
              </w:rPr>
            </w:rPrChange>
          </w:rPr>
          <w:t>a Personalized Brick</w:t>
        </w:r>
      </w:ins>
    </w:p>
    <w:p w:rsidR="00286425" w:rsidRPr="00ED29C4" w:rsidRDefault="00286425" w:rsidP="00286425">
      <w:pPr>
        <w:numPr>
          <w:ins w:id="354" w:author="Jarad Petroske" w:date="2010-10-09T14:39:00Z"/>
        </w:numPr>
        <w:rPr>
          <w:ins w:id="355" w:author="Jarad Petroske" w:date="2010-10-09T14:39:00Z"/>
          <w:highlight w:val="yellow"/>
          <w:rPrChange w:id="356" w:author="Jarad Petroske" w:date="2010-10-09T14:41:00Z">
            <w:rPr>
              <w:ins w:id="357" w:author="Jarad Petroske" w:date="2010-10-09T14:39:00Z"/>
            </w:rPr>
          </w:rPrChange>
        </w:rPr>
      </w:pPr>
    </w:p>
    <w:p w:rsidR="00286425" w:rsidRPr="00ED29C4" w:rsidRDefault="00286425" w:rsidP="00286425">
      <w:pPr>
        <w:numPr>
          <w:ins w:id="358" w:author="Jarad Petroske" w:date="2010-10-09T14:38:00Z"/>
        </w:numPr>
        <w:rPr>
          <w:ins w:id="359" w:author="Jarad Petroske" w:date="2010-10-09T14:38:00Z"/>
          <w:highlight w:val="yellow"/>
          <w:rPrChange w:id="360" w:author="Jarad Petroske" w:date="2010-10-09T14:41:00Z">
            <w:rPr>
              <w:ins w:id="361" w:author="Jarad Petroske" w:date="2010-10-09T14:38:00Z"/>
              <w:rFonts w:ascii="Helvetica" w:hAnsi="Helvetica" w:cs="Helvetica"/>
            </w:rPr>
          </w:rPrChange>
        </w:rPr>
        <w:pPrChange w:id="362" w:author="Jarad Petroske" w:date="2010-10-09T14:39:00Z">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pPr>
        </w:pPrChange>
      </w:pPr>
      <w:ins w:id="363" w:author="Jarad Petroske" w:date="2010-10-09T14:39:00Z">
        <w:r w:rsidRPr="00ED29C4">
          <w:rPr>
            <w:highlight w:val="yellow"/>
            <w:rPrChange w:id="364" w:author="Jarad Petroske" w:date="2010-10-09T14:41:00Z">
              <w:rPr/>
            </w:rPrChange>
          </w:rPr>
          <w:t>Brick Image</w:t>
        </w:r>
      </w:ins>
    </w:p>
    <w:p w:rsidR="00286425" w:rsidRPr="00ED29C4" w:rsidRDefault="00286425" w:rsidP="00286425">
      <w:pPr>
        <w:numPr>
          <w:ins w:id="365" w:author="Jarad Petroske" w:date="2010-10-09T14:38:00Z"/>
        </w:numPr>
        <w:rPr>
          <w:ins w:id="366" w:author="Jarad Petroske" w:date="2010-10-09T14:38:00Z"/>
          <w:highlight w:val="yellow"/>
          <w:rPrChange w:id="367" w:author="Jarad Petroske" w:date="2010-10-09T14:41:00Z">
            <w:rPr>
              <w:ins w:id="368" w:author="Jarad Petroske" w:date="2010-10-09T14:38:00Z"/>
              <w:rFonts w:ascii="Helvetica" w:hAnsi="Helvetica" w:cs="Helvetica"/>
            </w:rPr>
          </w:rPrChange>
        </w:rPr>
        <w:pPrChange w:id="369" w:author="Jarad Petroske" w:date="2010-10-09T14:39:00Z">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pPr>
        </w:pPrChange>
      </w:pPr>
      <w:ins w:id="370" w:author="Jarad Petroske" w:date="2010-10-09T14:38:00Z">
        <w:r w:rsidRPr="00ED29C4">
          <w:rPr>
            <w:highlight w:val="yellow"/>
            <w:rPrChange w:id="371" w:author="Jarad Petroske" w:date="2010-10-09T14:41:00Z">
              <w:rPr>
                <w:rFonts w:ascii="Helvetica" w:hAnsi="Helvetica" w:cs="Helvetica"/>
              </w:rPr>
            </w:rPrChange>
          </w:rPr>
          <w:t>With Homecoming &amp; Family Weekend approaching, we're getting ready to install another round of bricks, purchased by HSU supporters like you.</w:t>
        </w:r>
      </w:ins>
    </w:p>
    <w:p w:rsidR="00286425" w:rsidRPr="00ED29C4" w:rsidRDefault="00286425" w:rsidP="00286425">
      <w:pPr>
        <w:numPr>
          <w:ins w:id="372" w:author="Jarad Petroske" w:date="2010-10-09T14:38:00Z"/>
        </w:numPr>
        <w:rPr>
          <w:ins w:id="373" w:author="Jarad Petroske" w:date="2010-10-09T14:38:00Z"/>
          <w:highlight w:val="yellow"/>
          <w:rPrChange w:id="374" w:author="Jarad Petroske" w:date="2010-10-09T14:41:00Z">
            <w:rPr>
              <w:ins w:id="375" w:author="Jarad Petroske" w:date="2010-10-09T14:38:00Z"/>
              <w:rFonts w:ascii="Helvetica" w:hAnsi="Helvetica" w:cs="Helvetica"/>
            </w:rPr>
          </w:rPrChange>
        </w:rPr>
        <w:pPrChange w:id="376" w:author="Jarad Petroske" w:date="2010-10-09T14:39:00Z">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pPr>
        </w:pPrChange>
      </w:pPr>
    </w:p>
    <w:p w:rsidR="00286425" w:rsidRPr="00ED29C4" w:rsidRDefault="00286425" w:rsidP="00286425">
      <w:pPr>
        <w:numPr>
          <w:ins w:id="377" w:author="Jarad Petroske" w:date="2010-10-09T14:38:00Z"/>
        </w:numPr>
        <w:rPr>
          <w:ins w:id="378" w:author="Jarad Petroske" w:date="2010-10-09T14:38:00Z"/>
          <w:highlight w:val="yellow"/>
          <w:rPrChange w:id="379" w:author="Jarad Petroske" w:date="2010-10-09T14:41:00Z">
            <w:rPr>
              <w:ins w:id="380" w:author="Jarad Petroske" w:date="2010-10-09T14:38:00Z"/>
              <w:rFonts w:ascii="Helvetica" w:hAnsi="Helvetica" w:cs="Helvetica"/>
            </w:rPr>
          </w:rPrChange>
        </w:rPr>
        <w:pPrChange w:id="381" w:author="Jarad Petroske" w:date="2010-10-09T14:39:00Z">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pPr>
        </w:pPrChange>
      </w:pPr>
      <w:ins w:id="382" w:author="Jarad Petroske" w:date="2010-10-09T14:38:00Z">
        <w:r w:rsidRPr="00ED29C4">
          <w:rPr>
            <w:highlight w:val="yellow"/>
            <w:rPrChange w:id="383" w:author="Jarad Petroske" w:date="2010-10-09T14:41:00Z">
              <w:rPr>
                <w:rFonts w:ascii="Helvetica" w:hAnsi="Helvetica" w:cs="Helvetica"/>
              </w:rPr>
            </w:rPrChange>
          </w:rPr>
          <w:t xml:space="preserve">If you already purchased one, thank you! We'd love to have to you stop by the Redwood Bowl Plaza and see your newly installed brick. </w:t>
        </w:r>
      </w:ins>
    </w:p>
    <w:p w:rsidR="00286425" w:rsidRPr="00ED29C4" w:rsidRDefault="00286425" w:rsidP="00286425">
      <w:pPr>
        <w:numPr>
          <w:ins w:id="384" w:author="Jarad Petroske" w:date="2010-10-09T14:38:00Z"/>
        </w:numPr>
        <w:rPr>
          <w:ins w:id="385" w:author="Jarad Petroske" w:date="2010-10-09T14:38:00Z"/>
          <w:highlight w:val="yellow"/>
          <w:rPrChange w:id="386" w:author="Jarad Petroske" w:date="2010-10-09T14:41:00Z">
            <w:rPr>
              <w:ins w:id="387" w:author="Jarad Petroske" w:date="2010-10-09T14:38:00Z"/>
              <w:rFonts w:ascii="Helvetica" w:hAnsi="Helvetica" w:cs="Helvetica"/>
            </w:rPr>
          </w:rPrChange>
        </w:rPr>
        <w:pPrChange w:id="388" w:author="Jarad Petroske" w:date="2010-10-09T14:39:00Z">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pPr>
        </w:pPrChange>
      </w:pPr>
    </w:p>
    <w:p w:rsidR="00286425" w:rsidRPr="00ED29C4" w:rsidRDefault="00286425" w:rsidP="00286425">
      <w:pPr>
        <w:numPr>
          <w:ins w:id="389" w:author="Jarad Petroske" w:date="2010-10-09T14:38:00Z"/>
        </w:numPr>
        <w:rPr>
          <w:ins w:id="390" w:author="Jarad Petroske" w:date="2010-10-09T14:38:00Z"/>
          <w:highlight w:val="yellow"/>
          <w:rPrChange w:id="391" w:author="Jarad Petroske" w:date="2010-10-09T14:41:00Z">
            <w:rPr>
              <w:ins w:id="392" w:author="Jarad Petroske" w:date="2010-10-09T14:38:00Z"/>
              <w:rFonts w:ascii="Helvetica" w:hAnsi="Helvetica" w:cs="Helvetica"/>
            </w:rPr>
          </w:rPrChange>
        </w:rPr>
        <w:pPrChange w:id="393" w:author="Jarad Petroske" w:date="2010-10-09T14:39:00Z">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pPr>
        </w:pPrChange>
      </w:pPr>
      <w:ins w:id="394" w:author="Jarad Petroske" w:date="2010-10-09T14:38:00Z">
        <w:r w:rsidRPr="00ED29C4">
          <w:rPr>
            <w:highlight w:val="yellow"/>
            <w:rPrChange w:id="395" w:author="Jarad Petroske" w:date="2010-10-09T14:41:00Z">
              <w:rPr>
                <w:rFonts w:ascii="Helvetica" w:hAnsi="Helvetica" w:cs="Helvetica"/>
              </w:rPr>
            </w:rPrChange>
          </w:rPr>
          <w:t>All proceeds from the sale of bricks supports either HSU Athletics or Alumni Association Scholarship Endowments—programs that directly help students at Humboldt State.</w:t>
        </w:r>
      </w:ins>
    </w:p>
    <w:p w:rsidR="00286425" w:rsidRPr="00ED29C4" w:rsidRDefault="00286425" w:rsidP="00286425">
      <w:pPr>
        <w:numPr>
          <w:ins w:id="396" w:author="Jarad Petroske" w:date="2010-10-09T14:38:00Z"/>
        </w:numPr>
        <w:rPr>
          <w:ins w:id="397" w:author="Jarad Petroske" w:date="2010-10-09T14:38:00Z"/>
          <w:highlight w:val="yellow"/>
          <w:rPrChange w:id="398" w:author="Jarad Petroske" w:date="2010-10-09T14:41:00Z">
            <w:rPr>
              <w:ins w:id="399" w:author="Jarad Petroske" w:date="2010-10-09T14:38:00Z"/>
              <w:rFonts w:ascii="Helvetica" w:hAnsi="Helvetica" w:cs="Helvetica"/>
            </w:rPr>
          </w:rPrChange>
        </w:rPr>
        <w:pPrChange w:id="400" w:author="Jarad Petroske" w:date="2010-10-09T14:39:00Z">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pPr>
        </w:pPrChange>
      </w:pPr>
    </w:p>
    <w:p w:rsidR="00286425" w:rsidRPr="00ED29C4" w:rsidRDefault="00286425" w:rsidP="00286425">
      <w:pPr>
        <w:numPr>
          <w:ins w:id="401" w:author="Jarad Petroske" w:date="2010-10-09T14:38:00Z"/>
        </w:numPr>
        <w:rPr>
          <w:ins w:id="402" w:author="Jarad Petroske" w:date="2010-10-09T14:38:00Z"/>
          <w:highlight w:val="yellow"/>
          <w:rPrChange w:id="403" w:author="Jarad Petroske" w:date="2010-10-09T14:41:00Z">
            <w:rPr>
              <w:ins w:id="404" w:author="Jarad Petroske" w:date="2010-10-09T14:38:00Z"/>
              <w:rFonts w:ascii="Helvetica" w:hAnsi="Helvetica" w:cs="Helvetica"/>
            </w:rPr>
          </w:rPrChange>
        </w:rPr>
        <w:pPrChange w:id="405" w:author="Jarad Petroske" w:date="2010-10-09T14:39:00Z">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pPr>
        </w:pPrChange>
      </w:pPr>
      <w:ins w:id="406" w:author="Jarad Petroske" w:date="2010-10-09T14:38:00Z">
        <w:r w:rsidRPr="00ED29C4">
          <w:rPr>
            <w:highlight w:val="yellow"/>
            <w:rPrChange w:id="407" w:author="Jarad Petroske" w:date="2010-10-09T14:41:00Z">
              <w:rPr>
                <w:rFonts w:ascii="Helvetica" w:hAnsi="Helvetica" w:cs="Helvetica"/>
              </w:rPr>
            </w:rPrChange>
          </w:rPr>
          <w:t>There's still time to show your support and purchase a personalized brick today.</w:t>
        </w:r>
      </w:ins>
    </w:p>
    <w:p w:rsidR="00286425" w:rsidRPr="00ED29C4" w:rsidRDefault="00286425" w:rsidP="00286425">
      <w:pPr>
        <w:numPr>
          <w:ins w:id="408" w:author="Jarad Petroske" w:date="2010-10-09T14:38:00Z"/>
        </w:numPr>
        <w:rPr>
          <w:ins w:id="409" w:author="Jarad Petroske" w:date="2010-10-09T14:38:00Z"/>
          <w:highlight w:val="yellow"/>
          <w:rPrChange w:id="410" w:author="Jarad Petroske" w:date="2010-10-09T14:41:00Z">
            <w:rPr>
              <w:ins w:id="411" w:author="Jarad Petroske" w:date="2010-10-09T14:38:00Z"/>
              <w:rFonts w:ascii="Helvetica" w:hAnsi="Helvetica" w:cs="Helvetica"/>
            </w:rPr>
          </w:rPrChange>
        </w:rPr>
        <w:pPrChange w:id="412" w:author="Jarad Petroske" w:date="2010-10-09T14:39:00Z">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pPr>
        </w:pPrChange>
      </w:pPr>
      <w:ins w:id="413" w:author="Jarad Petroske" w:date="2010-10-09T14:38:00Z">
        <w:r w:rsidRPr="00ED29C4">
          <w:rPr>
            <w:highlight w:val="yellow"/>
            <w:rPrChange w:id="414" w:author="Jarad Petroske" w:date="2010-10-09T14:41:00Z">
              <w:rPr>
                <w:rFonts w:ascii="Helvetica" w:hAnsi="Helvetica" w:cs="Helvetica"/>
              </w:rPr>
            </w:rPrChange>
          </w:rPr>
          <w:t>To order, contact alumni@humboldt.edu, or download the brochure (PDF) &gt;&gt;</w:t>
        </w:r>
      </w:ins>
    </w:p>
    <w:p w:rsidR="00286425" w:rsidRDefault="00286425" w:rsidP="00286425">
      <w:pPr>
        <w:numPr>
          <w:ins w:id="415" w:author="Jarad Petroske" w:date="2010-10-09T14:38:00Z"/>
        </w:numPr>
        <w:rPr>
          <w:ins w:id="416" w:author="Jarad Petroske" w:date="2010-10-09T14:39:00Z"/>
        </w:rPr>
      </w:pPr>
      <w:ins w:id="417" w:author="Jarad Petroske" w:date="2010-10-09T14:39:00Z">
        <w:r w:rsidRPr="00ED29C4">
          <w:rPr>
            <w:highlight w:val="yellow"/>
            <w:rPrChange w:id="418" w:author="Jarad Petroske" w:date="2010-10-09T14:41:00Z">
              <w:rPr/>
            </w:rPrChange>
          </w:rPr>
          <w:fldChar w:fldCharType="begin"/>
        </w:r>
        <w:r w:rsidRPr="00ED29C4">
          <w:rPr>
            <w:highlight w:val="yellow"/>
            <w:rPrChange w:id="419" w:author="Jarad Petroske" w:date="2010-10-09T14:41:00Z">
              <w:rPr/>
            </w:rPrChange>
          </w:rPr>
          <w:instrText xml:space="preserve"> HYPERLINK "http://www.humboldt.edu/humalum/docs-pdfs/alumni_brickProgramBrochure.pdf" </w:instrText>
        </w:r>
      </w:ins>
      <w:r w:rsidRPr="00ED29C4">
        <w:rPr>
          <w:highlight w:val="yellow"/>
          <w:rPrChange w:id="420" w:author="Jarad Petroske" w:date="2010-10-09T14:41:00Z">
            <w:rPr/>
          </w:rPrChange>
        </w:rPr>
      </w:r>
      <w:ins w:id="421" w:author="Jarad Petroske" w:date="2010-10-09T14:39:00Z">
        <w:r w:rsidRPr="00ED29C4">
          <w:rPr>
            <w:highlight w:val="yellow"/>
            <w:rPrChange w:id="422" w:author="Jarad Petroske" w:date="2010-10-09T14:41:00Z">
              <w:rPr/>
            </w:rPrChange>
          </w:rPr>
          <w:fldChar w:fldCharType="separate"/>
        </w:r>
      </w:ins>
      <w:ins w:id="423" w:author="Jarad Petroske" w:date="2010-10-09T14:38:00Z">
        <w:r w:rsidRPr="00ED29C4">
          <w:rPr>
            <w:rStyle w:val="Hyperlink"/>
            <w:highlight w:val="yellow"/>
            <w:rPrChange w:id="424" w:author="Jarad Petroske" w:date="2010-10-09T14:41:00Z">
              <w:rPr>
                <w:rFonts w:ascii="Helvetica" w:hAnsi="Helvetica" w:cs="Helvetica"/>
              </w:rPr>
            </w:rPrChange>
          </w:rPr>
          <w:t>http://www.humboldt.edu/humalum/docs-pdfs/alumni_brickProgramBrochure.pd</w:t>
        </w:r>
      </w:ins>
      <w:ins w:id="425" w:author="Jarad Petroske" w:date="2010-10-09T14:39:00Z">
        <w:r w:rsidRPr="00ED29C4">
          <w:rPr>
            <w:rStyle w:val="Hyperlink"/>
            <w:highlight w:val="yellow"/>
            <w:rPrChange w:id="426" w:author="Jarad Petroske" w:date="2010-10-09T14:41:00Z">
              <w:rPr>
                <w:rStyle w:val="Hyperlink"/>
              </w:rPr>
            </w:rPrChange>
          </w:rPr>
          <w:t>f</w:t>
        </w:r>
        <w:r w:rsidRPr="00ED29C4">
          <w:rPr>
            <w:highlight w:val="yellow"/>
            <w:rPrChange w:id="427" w:author="Jarad Petroske" w:date="2010-10-09T14:41:00Z">
              <w:rPr/>
            </w:rPrChange>
          </w:rPr>
          <w:fldChar w:fldCharType="end"/>
        </w:r>
      </w:ins>
    </w:p>
    <w:p w:rsidR="00ED29C4" w:rsidRDefault="00ED29C4" w:rsidP="00286425">
      <w:pPr>
        <w:numPr>
          <w:ins w:id="428" w:author="Jarad Petroske" w:date="2010-10-09T14:41:00Z"/>
        </w:numPr>
        <w:rPr>
          <w:ins w:id="429" w:author="Jarad Petroske" w:date="2010-10-09T14:41:00Z"/>
          <w:i/>
        </w:rPr>
      </w:pPr>
    </w:p>
    <w:p w:rsidR="00ED29C4" w:rsidRPr="00ED29C4" w:rsidRDefault="00ED29C4" w:rsidP="00ED29C4">
      <w:pPr>
        <w:pStyle w:val="Heading3"/>
        <w:numPr>
          <w:ins w:id="430" w:author="Jarad Petroske" w:date="2010-10-09T14:42:00Z"/>
        </w:numPr>
        <w:rPr>
          <w:ins w:id="431" w:author="Jarad Petroske" w:date="2010-10-09T14:42:00Z"/>
        </w:rPr>
        <w:pPrChange w:id="432" w:author="Jarad Petroske" w:date="2010-10-09T14:42:00Z">
          <w:pPr/>
        </w:pPrChange>
      </w:pPr>
      <w:ins w:id="433" w:author="Jarad Petroske" w:date="2010-10-09T14:42:00Z">
        <w:r w:rsidRPr="00ED29C4">
          <w:t>Questions? Comments? Rants?</w:t>
        </w:r>
      </w:ins>
    </w:p>
    <w:p w:rsidR="00ED29C4" w:rsidRPr="00ED29C4" w:rsidRDefault="00ED29C4" w:rsidP="00ED29C4">
      <w:pPr>
        <w:numPr>
          <w:ins w:id="434" w:author="Jarad Petroske" w:date="2010-10-09T14:42:00Z"/>
        </w:numPr>
        <w:rPr>
          <w:ins w:id="435" w:author="Jarad Petroske" w:date="2010-10-09T14:42:00Z"/>
          <w:i/>
        </w:rPr>
      </w:pPr>
    </w:p>
    <w:p w:rsidR="00ED29C4" w:rsidRPr="00ED29C4" w:rsidRDefault="00ED29C4" w:rsidP="00ED29C4">
      <w:pPr>
        <w:numPr>
          <w:ins w:id="436" w:author="Jarad Petroske" w:date="2010-10-09T14:42:00Z"/>
        </w:numPr>
        <w:rPr>
          <w:ins w:id="437" w:author="Jarad Petroske" w:date="2010-10-09T14:42:00Z"/>
          <w:rPrChange w:id="438" w:author="Jarad Petroske" w:date="2010-10-09T14:42:00Z">
            <w:rPr>
              <w:ins w:id="439" w:author="Jarad Petroske" w:date="2010-10-09T14:42:00Z"/>
              <w:i/>
            </w:rPr>
          </w:rPrChange>
        </w:rPr>
      </w:pPr>
      <w:ins w:id="440" w:author="Jarad Petroske" w:date="2010-10-09T14:42:00Z">
        <w:r w:rsidRPr="00ED29C4">
          <w:rPr>
            <w:rPrChange w:id="441" w:author="Jarad Petroske" w:date="2010-10-09T14:42:00Z">
              <w:rPr>
                <w:i/>
              </w:rPr>
            </w:rPrChange>
          </w:rPr>
          <w:t>We'd like to hear from you:</w:t>
        </w:r>
      </w:ins>
    </w:p>
    <w:p w:rsidR="00ED29C4" w:rsidRPr="00ED29C4" w:rsidRDefault="00ED29C4" w:rsidP="00ED29C4">
      <w:pPr>
        <w:numPr>
          <w:ins w:id="442" w:author="Jarad Petroske" w:date="2010-10-09T14:42:00Z"/>
        </w:numPr>
        <w:rPr>
          <w:ins w:id="443" w:author="Jarad Petroske" w:date="2010-10-09T14:42:00Z"/>
          <w:rPrChange w:id="444" w:author="Jarad Petroske" w:date="2010-10-09T14:42:00Z">
            <w:rPr>
              <w:ins w:id="445" w:author="Jarad Petroske" w:date="2010-10-09T14:42:00Z"/>
              <w:i/>
            </w:rPr>
          </w:rPrChange>
        </w:rPr>
      </w:pPr>
      <w:ins w:id="446" w:author="Jarad Petroske" w:date="2010-10-09T14:42:00Z">
        <w:r w:rsidRPr="00ED29C4">
          <w:rPr>
            <w:rPrChange w:id="447" w:author="Jarad Petroske" w:date="2010-10-09T14:42:00Z">
              <w:rPr>
                <w:i/>
              </w:rPr>
            </w:rPrChange>
          </w:rPr>
          <w:t>alumni@humboldt.edu or 707.826.3132</w:t>
        </w:r>
      </w:ins>
    </w:p>
    <w:p w:rsidR="00ED29C4" w:rsidRPr="00ED29C4" w:rsidRDefault="00ED29C4" w:rsidP="00ED29C4">
      <w:pPr>
        <w:numPr>
          <w:ins w:id="448" w:author="Jarad Petroske" w:date="2010-10-09T14:42:00Z"/>
        </w:numPr>
        <w:rPr>
          <w:ins w:id="449" w:author="Jarad Petroske" w:date="2010-10-09T14:42:00Z"/>
          <w:rPrChange w:id="450" w:author="Jarad Petroske" w:date="2010-10-09T14:42:00Z">
            <w:rPr>
              <w:ins w:id="451" w:author="Jarad Petroske" w:date="2010-10-09T14:42:00Z"/>
              <w:i/>
            </w:rPr>
          </w:rPrChange>
        </w:rPr>
      </w:pPr>
      <w:ins w:id="452" w:author="Jarad Petroske" w:date="2010-10-09T14:42:00Z">
        <w:r w:rsidRPr="00ED29C4">
          <w:rPr>
            <w:rPrChange w:id="453" w:author="Jarad Petroske" w:date="2010-10-09T14:42:00Z">
              <w:rPr>
                <w:i/>
              </w:rPr>
            </w:rPrChange>
          </w:rPr>
          <w:t xml:space="preserve">Kim </w:t>
        </w:r>
        <w:r w:rsidRPr="00ED29C4">
          <w:rPr>
            <w:rPrChange w:id="454" w:author="Jarad Petroske" w:date="2010-10-09T14:42:00Z">
              <w:rPr>
                <w:i/>
              </w:rPr>
            </w:rPrChange>
          </w:rPr>
          <w:tab/>
        </w:r>
      </w:ins>
    </w:p>
    <w:p w:rsidR="00ED29C4" w:rsidRPr="00ED29C4" w:rsidRDefault="00ED29C4" w:rsidP="00ED29C4">
      <w:pPr>
        <w:numPr>
          <w:ins w:id="455" w:author="Jarad Petroske" w:date="2010-10-09T14:42:00Z"/>
        </w:numPr>
        <w:rPr>
          <w:ins w:id="456" w:author="Jarad Petroske" w:date="2010-10-09T14:42:00Z"/>
          <w:rPrChange w:id="457" w:author="Jarad Petroske" w:date="2010-10-09T14:42:00Z">
            <w:rPr>
              <w:ins w:id="458" w:author="Jarad Petroske" w:date="2010-10-09T14:42:00Z"/>
              <w:i/>
            </w:rPr>
          </w:rPrChange>
        </w:rPr>
      </w:pPr>
    </w:p>
    <w:p w:rsidR="00ED29C4" w:rsidRPr="00ED29C4" w:rsidRDefault="00ED29C4" w:rsidP="00ED29C4">
      <w:pPr>
        <w:numPr>
          <w:ins w:id="459" w:author="Jarad Petroske" w:date="2010-10-09T14:42:00Z"/>
        </w:numPr>
        <w:rPr>
          <w:ins w:id="460" w:author="Jarad Petroske" w:date="2010-10-09T14:42:00Z"/>
          <w:rPrChange w:id="461" w:author="Jarad Petroske" w:date="2010-10-09T14:42:00Z">
            <w:rPr>
              <w:ins w:id="462" w:author="Jarad Petroske" w:date="2010-10-09T14:42:00Z"/>
              <w:i/>
            </w:rPr>
          </w:rPrChange>
        </w:rPr>
      </w:pPr>
      <w:ins w:id="463" w:author="Jarad Petroske" w:date="2010-10-09T14:42:00Z">
        <w:r w:rsidRPr="00ED29C4">
          <w:rPr>
            <w:rPrChange w:id="464" w:author="Jarad Petroske" w:date="2010-10-09T14:42:00Z">
              <w:rPr>
                <w:i/>
              </w:rPr>
            </w:rPrChange>
          </w:rPr>
          <w:t xml:space="preserve">Kim </w:t>
        </w:r>
        <w:proofErr w:type="spellStart"/>
        <w:r w:rsidRPr="00ED29C4">
          <w:rPr>
            <w:rPrChange w:id="465" w:author="Jarad Petroske" w:date="2010-10-09T14:42:00Z">
              <w:rPr>
                <w:i/>
              </w:rPr>
            </w:rPrChange>
          </w:rPr>
          <w:t>Sekas</w:t>
        </w:r>
        <w:proofErr w:type="spellEnd"/>
        <w:r w:rsidRPr="00ED29C4">
          <w:rPr>
            <w:rPrChange w:id="466" w:author="Jarad Petroske" w:date="2010-10-09T14:42:00Z">
              <w:rPr>
                <w:i/>
              </w:rPr>
            </w:rPrChange>
          </w:rPr>
          <w:t xml:space="preserve"> ('14)</w:t>
        </w:r>
      </w:ins>
    </w:p>
    <w:p w:rsidR="00ED29C4" w:rsidRPr="00ED29C4" w:rsidRDefault="00ED29C4" w:rsidP="00ED29C4">
      <w:pPr>
        <w:numPr>
          <w:ins w:id="467" w:author="Jarad Petroske" w:date="2010-10-09T14:42:00Z"/>
        </w:numPr>
        <w:rPr>
          <w:ins w:id="468" w:author="Jarad Petroske" w:date="2010-10-09T14:42:00Z"/>
          <w:rPrChange w:id="469" w:author="Jarad Petroske" w:date="2010-10-09T14:42:00Z">
            <w:rPr>
              <w:ins w:id="470" w:author="Jarad Petroske" w:date="2010-10-09T14:42:00Z"/>
              <w:i/>
            </w:rPr>
          </w:rPrChange>
        </w:rPr>
      </w:pPr>
      <w:ins w:id="471" w:author="Jarad Petroske" w:date="2010-10-09T14:42:00Z">
        <w:r w:rsidRPr="00ED29C4">
          <w:rPr>
            <w:rPrChange w:id="472" w:author="Jarad Petroske" w:date="2010-10-09T14:42:00Z">
              <w:rPr>
                <w:i/>
              </w:rPr>
            </w:rPrChange>
          </w:rPr>
          <w:t>Humboldt Alumni Office</w:t>
        </w:r>
      </w:ins>
    </w:p>
    <w:p w:rsidR="00ED29C4" w:rsidRPr="00ED29C4" w:rsidRDefault="00ED29C4" w:rsidP="00ED29C4">
      <w:pPr>
        <w:numPr>
          <w:ins w:id="473" w:author="Jarad Petroske" w:date="2010-10-09T14:42:00Z"/>
        </w:numPr>
        <w:rPr>
          <w:ins w:id="474" w:author="Jarad Petroske" w:date="2010-10-09T14:42:00Z"/>
          <w:rPrChange w:id="475" w:author="Jarad Petroske" w:date="2010-10-09T14:42:00Z">
            <w:rPr>
              <w:ins w:id="476" w:author="Jarad Petroske" w:date="2010-10-09T14:42:00Z"/>
              <w:i/>
            </w:rPr>
          </w:rPrChange>
        </w:rPr>
      </w:pPr>
      <w:proofErr w:type="spellStart"/>
      <w:ins w:id="477" w:author="Jarad Petroske" w:date="2010-10-09T14:42:00Z">
        <w:r w:rsidRPr="00ED29C4">
          <w:rPr>
            <w:rPrChange w:id="478" w:author="Jarad Petroske" w:date="2010-10-09T14:42:00Z">
              <w:rPr>
                <w:i/>
              </w:rPr>
            </w:rPrChange>
          </w:rPr>
          <w:t>Jarad</w:t>
        </w:r>
        <w:proofErr w:type="spellEnd"/>
        <w:r w:rsidRPr="00ED29C4">
          <w:rPr>
            <w:rPrChange w:id="479" w:author="Jarad Petroske" w:date="2010-10-09T14:42:00Z">
              <w:rPr>
                <w:i/>
              </w:rPr>
            </w:rPrChange>
          </w:rPr>
          <w:t xml:space="preserve"> </w:t>
        </w:r>
        <w:r w:rsidRPr="00ED29C4">
          <w:rPr>
            <w:rPrChange w:id="480" w:author="Jarad Petroske" w:date="2010-10-09T14:42:00Z">
              <w:rPr>
                <w:i/>
              </w:rPr>
            </w:rPrChange>
          </w:rPr>
          <w:tab/>
        </w:r>
      </w:ins>
    </w:p>
    <w:p w:rsidR="00ED29C4" w:rsidRPr="00ED29C4" w:rsidRDefault="00ED29C4" w:rsidP="00ED29C4">
      <w:pPr>
        <w:numPr>
          <w:ins w:id="481" w:author="Jarad Petroske" w:date="2010-10-09T14:42:00Z"/>
        </w:numPr>
        <w:rPr>
          <w:ins w:id="482" w:author="Jarad Petroske" w:date="2010-10-09T14:42:00Z"/>
          <w:rPrChange w:id="483" w:author="Jarad Petroske" w:date="2010-10-09T14:42:00Z">
            <w:rPr>
              <w:ins w:id="484" w:author="Jarad Petroske" w:date="2010-10-09T14:42:00Z"/>
              <w:i/>
            </w:rPr>
          </w:rPrChange>
        </w:rPr>
      </w:pPr>
    </w:p>
    <w:p w:rsidR="00ED29C4" w:rsidRPr="00ED29C4" w:rsidRDefault="00ED29C4" w:rsidP="00ED29C4">
      <w:pPr>
        <w:numPr>
          <w:ins w:id="485" w:author="Jarad Petroske" w:date="2010-10-09T14:42:00Z"/>
        </w:numPr>
        <w:rPr>
          <w:ins w:id="486" w:author="Jarad Petroske" w:date="2010-10-09T14:42:00Z"/>
          <w:rPrChange w:id="487" w:author="Jarad Petroske" w:date="2010-10-09T14:42:00Z">
            <w:rPr>
              <w:ins w:id="488" w:author="Jarad Petroske" w:date="2010-10-09T14:42:00Z"/>
              <w:i/>
            </w:rPr>
          </w:rPrChange>
        </w:rPr>
      </w:pPr>
      <w:proofErr w:type="spellStart"/>
      <w:ins w:id="489" w:author="Jarad Petroske" w:date="2010-10-09T14:42:00Z">
        <w:r w:rsidRPr="00ED29C4">
          <w:rPr>
            <w:rPrChange w:id="490" w:author="Jarad Petroske" w:date="2010-10-09T14:42:00Z">
              <w:rPr>
                <w:i/>
              </w:rPr>
            </w:rPrChange>
          </w:rPr>
          <w:t>Jarad</w:t>
        </w:r>
        <w:proofErr w:type="spellEnd"/>
        <w:r w:rsidRPr="00ED29C4">
          <w:rPr>
            <w:rPrChange w:id="491" w:author="Jarad Petroske" w:date="2010-10-09T14:42:00Z">
              <w:rPr>
                <w:i/>
              </w:rPr>
            </w:rPrChange>
          </w:rPr>
          <w:t xml:space="preserve"> </w:t>
        </w:r>
        <w:proofErr w:type="spellStart"/>
        <w:r w:rsidRPr="00ED29C4">
          <w:rPr>
            <w:rPrChange w:id="492" w:author="Jarad Petroske" w:date="2010-10-09T14:42:00Z">
              <w:rPr>
                <w:i/>
              </w:rPr>
            </w:rPrChange>
          </w:rPr>
          <w:t>Petroske</w:t>
        </w:r>
        <w:proofErr w:type="spellEnd"/>
        <w:r w:rsidRPr="00ED29C4">
          <w:rPr>
            <w:rPrChange w:id="493" w:author="Jarad Petroske" w:date="2010-10-09T14:42:00Z">
              <w:rPr>
                <w:i/>
              </w:rPr>
            </w:rPrChange>
          </w:rPr>
          <w:t xml:space="preserve"> ('06)</w:t>
        </w:r>
      </w:ins>
    </w:p>
    <w:p w:rsidR="00ED29C4" w:rsidRPr="00ED29C4" w:rsidRDefault="00ED29C4" w:rsidP="00ED29C4">
      <w:pPr>
        <w:numPr>
          <w:ins w:id="494" w:author="Jarad Petroske" w:date="2010-10-09T14:42:00Z"/>
        </w:numPr>
        <w:rPr>
          <w:ins w:id="495" w:author="Jarad Petroske" w:date="2010-10-09T14:42:00Z"/>
          <w:rPrChange w:id="496" w:author="Jarad Petroske" w:date="2010-10-09T14:42:00Z">
            <w:rPr>
              <w:ins w:id="497" w:author="Jarad Petroske" w:date="2010-10-09T14:42:00Z"/>
              <w:i/>
            </w:rPr>
          </w:rPrChange>
        </w:rPr>
      </w:pPr>
      <w:ins w:id="498" w:author="Jarad Petroske" w:date="2010-10-09T14:42:00Z">
        <w:r w:rsidRPr="00ED29C4">
          <w:rPr>
            <w:rPrChange w:id="499" w:author="Jarad Petroske" w:date="2010-10-09T14:42:00Z">
              <w:rPr>
                <w:i/>
              </w:rPr>
            </w:rPrChange>
          </w:rPr>
          <w:t>HSU Marketing &amp; Communications</w:t>
        </w:r>
      </w:ins>
    </w:p>
    <w:p w:rsidR="00ED29C4" w:rsidRDefault="00ED29C4" w:rsidP="00ED29C4">
      <w:pPr>
        <w:numPr>
          <w:ins w:id="500" w:author="Jarad Petroske" w:date="2010-10-09T14:42:00Z"/>
        </w:numPr>
        <w:rPr>
          <w:ins w:id="501" w:author="Jarad Petroske" w:date="2010-10-09T14:42:00Z"/>
        </w:rPr>
      </w:pPr>
    </w:p>
    <w:p w:rsidR="00ED29C4" w:rsidRPr="009311E6" w:rsidRDefault="00ED29C4" w:rsidP="00ED29C4">
      <w:pPr>
        <w:pStyle w:val="Heading3"/>
        <w:numPr>
          <w:ins w:id="502" w:author="Jarad Petroske" w:date="2010-10-09T14:39:00Z"/>
        </w:numPr>
        <w:rPr>
          <w:ins w:id="503" w:author="Jarad Petroske" w:date="2010-10-09T14:42:00Z"/>
          <w:highlight w:val="yellow"/>
          <w:rPrChange w:id="504" w:author="Jarad Petroske" w:date="2010-10-09T14:43:00Z">
            <w:rPr>
              <w:ins w:id="505" w:author="Jarad Petroske" w:date="2010-10-09T14:42:00Z"/>
            </w:rPr>
          </w:rPrChange>
        </w:rPr>
        <w:pPrChange w:id="506" w:author="Jarad Petroske" w:date="2010-10-09T14:42:00Z">
          <w:pPr/>
        </w:pPrChange>
      </w:pPr>
      <w:ins w:id="507" w:author="Jarad Petroske" w:date="2010-10-09T14:42:00Z">
        <w:r w:rsidRPr="009311E6">
          <w:rPr>
            <w:highlight w:val="yellow"/>
            <w:rPrChange w:id="508" w:author="Jarad Petroske" w:date="2010-10-09T14:43:00Z">
              <w:rPr/>
            </w:rPrChange>
          </w:rPr>
          <w:t>Quiz</w:t>
        </w:r>
      </w:ins>
    </w:p>
    <w:p w:rsidR="00ED29C4" w:rsidRPr="009311E6" w:rsidRDefault="00130DEC" w:rsidP="00ED29C4">
      <w:pPr>
        <w:numPr>
          <w:ins w:id="509" w:author="Jarad Petroske" w:date="2010-10-09T14:42:00Z"/>
        </w:numPr>
        <w:rPr>
          <w:ins w:id="510" w:author="Jarad Petroske" w:date="2010-10-09T14:43:00Z"/>
          <w:highlight w:val="yellow"/>
          <w:rPrChange w:id="511" w:author="Jarad Petroske" w:date="2010-10-09T14:43:00Z">
            <w:rPr>
              <w:ins w:id="512" w:author="Jarad Petroske" w:date="2010-10-09T14:43:00Z"/>
            </w:rPr>
          </w:rPrChange>
        </w:rPr>
      </w:pPr>
      <w:proofErr w:type="spellStart"/>
      <w:ins w:id="513" w:author="Jarad Petroske" w:date="2010-10-09T14:43:00Z">
        <w:r w:rsidRPr="009311E6">
          <w:rPr>
            <w:highlight w:val="yellow"/>
            <w:rPrChange w:id="514" w:author="Jarad Petroske" w:date="2010-10-09T14:43:00Z">
              <w:rPr/>
            </w:rPrChange>
          </w:rPr>
          <w:t>Hoodie</w:t>
        </w:r>
        <w:proofErr w:type="spellEnd"/>
        <w:r w:rsidRPr="009311E6">
          <w:rPr>
            <w:highlight w:val="yellow"/>
            <w:rPrChange w:id="515" w:author="Jarad Petroske" w:date="2010-10-09T14:43:00Z">
              <w:rPr/>
            </w:rPrChange>
          </w:rPr>
          <w:t xml:space="preserve"> image</w:t>
        </w:r>
      </w:ins>
    </w:p>
    <w:p w:rsidR="00130DEC" w:rsidRPr="009311E6" w:rsidRDefault="00130DEC" w:rsidP="00ED29C4">
      <w:pPr>
        <w:numPr>
          <w:ins w:id="516" w:author="Jarad Petroske" w:date="2010-10-09T14:43:00Z"/>
        </w:numPr>
        <w:rPr>
          <w:ins w:id="517" w:author="Jarad Petroske" w:date="2010-10-09T14:42:00Z"/>
          <w:highlight w:val="yellow"/>
          <w:rPrChange w:id="518" w:author="Jarad Petroske" w:date="2010-10-09T14:43:00Z">
            <w:rPr>
              <w:ins w:id="519" w:author="Jarad Petroske" w:date="2010-10-09T14:42:00Z"/>
            </w:rPr>
          </w:rPrChange>
        </w:rPr>
      </w:pPr>
      <w:ins w:id="520" w:author="Jarad Petroske" w:date="2010-10-09T14:43:00Z">
        <w:r w:rsidRPr="009311E6">
          <w:rPr>
            <w:highlight w:val="yellow"/>
            <w:rPrChange w:id="521" w:author="Jarad Petroske" w:date="2010-10-09T14:43:00Z">
              <w:rPr/>
            </w:rPrChange>
          </w:rPr>
          <w:t xml:space="preserve">Show how much you know about Humboldt State and win great Humboldt prizes. Just click the answer button to respond. Those sending correct responses to this month's question will be entered in a drawing for a Humboldt Alumni </w:t>
        </w:r>
        <w:proofErr w:type="spellStart"/>
        <w:r w:rsidRPr="009311E6">
          <w:rPr>
            <w:highlight w:val="yellow"/>
            <w:rPrChange w:id="522" w:author="Jarad Petroske" w:date="2010-10-09T14:43:00Z">
              <w:rPr/>
            </w:rPrChange>
          </w:rPr>
          <w:t>Hoodie</w:t>
        </w:r>
        <w:proofErr w:type="spellEnd"/>
        <w:r w:rsidRPr="009311E6">
          <w:rPr>
            <w:highlight w:val="yellow"/>
            <w:rPrChange w:id="523" w:author="Jarad Petroske" w:date="2010-10-09T14:43:00Z">
              <w:rPr/>
            </w:rPrChange>
          </w:rPr>
          <w:t xml:space="preserve">. </w:t>
        </w:r>
      </w:ins>
    </w:p>
    <w:p w:rsidR="00130DEC" w:rsidRPr="009311E6" w:rsidRDefault="00130DEC" w:rsidP="00ED29C4">
      <w:pPr>
        <w:numPr>
          <w:ins w:id="524" w:author="Jarad Petroske" w:date="2010-10-09T14:43:00Z"/>
        </w:numPr>
        <w:rPr>
          <w:ins w:id="525" w:author="Jarad Petroske" w:date="2010-10-09T14:43:00Z"/>
          <w:b/>
          <w:highlight w:val="yellow"/>
          <w:rPrChange w:id="526" w:author="Jarad Petroske" w:date="2010-10-09T14:43:00Z">
            <w:rPr>
              <w:ins w:id="527" w:author="Jarad Petroske" w:date="2010-10-09T14:43:00Z"/>
            </w:rPr>
          </w:rPrChange>
        </w:rPr>
      </w:pPr>
      <w:ins w:id="528" w:author="Jarad Petroske" w:date="2010-10-09T14:43:00Z">
        <w:r w:rsidRPr="009311E6">
          <w:rPr>
            <w:b/>
            <w:highlight w:val="yellow"/>
            <w:rPrChange w:id="529" w:author="Jarad Petroske" w:date="2010-10-09T14:43:00Z">
              <w:rPr/>
            </w:rPrChange>
          </w:rPr>
          <w:t>Question:</w:t>
        </w:r>
      </w:ins>
    </w:p>
    <w:p w:rsidR="00ED29C4" w:rsidRPr="009311E6" w:rsidRDefault="00130DEC" w:rsidP="00ED29C4">
      <w:pPr>
        <w:numPr>
          <w:ins w:id="530" w:author="Jarad Petroske" w:date="2010-10-09T14:42:00Z"/>
        </w:numPr>
        <w:rPr>
          <w:ins w:id="531" w:author="Jarad Petroske" w:date="2010-10-09T14:42:00Z"/>
          <w:highlight w:val="yellow"/>
          <w:rPrChange w:id="532" w:author="Jarad Petroske" w:date="2010-10-09T14:43:00Z">
            <w:rPr>
              <w:ins w:id="533" w:author="Jarad Petroske" w:date="2010-10-09T14:42:00Z"/>
            </w:rPr>
          </w:rPrChange>
        </w:rPr>
      </w:pPr>
      <w:ins w:id="534" w:author="Jarad Petroske" w:date="2010-10-09T14:42:00Z">
        <w:r w:rsidRPr="009311E6">
          <w:rPr>
            <w:highlight w:val="yellow"/>
            <w:rPrChange w:id="535" w:author="Jarad Petroske" w:date="2010-10-09T14:43:00Z">
              <w:rPr/>
            </w:rPrChange>
          </w:rPr>
          <w:t>Where is this year</w:t>
        </w:r>
        <w:r w:rsidRPr="009311E6">
          <w:rPr>
            <w:highlight w:val="yellow"/>
            <w:rPrChange w:id="536" w:author="Jarad Petroske" w:date="2010-10-09T14:43:00Z">
              <w:rPr/>
            </w:rPrChange>
          </w:rPr>
          <w:t>’</w:t>
        </w:r>
        <w:r w:rsidRPr="009311E6">
          <w:rPr>
            <w:highlight w:val="yellow"/>
            <w:rPrChange w:id="537" w:author="Jarad Petroske" w:date="2010-10-09T14:43:00Z">
              <w:rPr/>
            </w:rPrChange>
          </w:rPr>
          <w:t xml:space="preserve">s Homecoming &amp; Family Weekend </w:t>
        </w:r>
        <w:r w:rsidRPr="009311E6">
          <w:rPr>
            <w:i/>
            <w:highlight w:val="yellow"/>
            <w:rPrChange w:id="538" w:author="Jarad Petroske" w:date="2010-10-09T14:43:00Z">
              <w:rPr/>
            </w:rPrChange>
          </w:rPr>
          <w:t xml:space="preserve">All Alumni Reception </w:t>
        </w:r>
        <w:r w:rsidRPr="009311E6">
          <w:rPr>
            <w:highlight w:val="yellow"/>
            <w:rPrChange w:id="539" w:author="Jarad Petroske" w:date="2010-10-09T14:43:00Z">
              <w:rPr/>
            </w:rPrChange>
          </w:rPr>
          <w:t>being held?</w:t>
        </w:r>
      </w:ins>
    </w:p>
    <w:p w:rsidR="00130DEC" w:rsidRPr="00ED29C4" w:rsidRDefault="00130DEC" w:rsidP="00ED29C4">
      <w:pPr>
        <w:numPr>
          <w:ins w:id="540" w:author="Jarad Petroske" w:date="2010-10-09T14:42:00Z"/>
        </w:numPr>
        <w:rPr>
          <w:ins w:id="541" w:author="Jarad Petroske" w:date="2010-10-09T14:39:00Z"/>
          <w:rPrChange w:id="542" w:author="Jarad Petroske" w:date="2010-10-09T14:42:00Z">
            <w:rPr>
              <w:ins w:id="543" w:author="Jarad Petroske" w:date="2010-10-09T14:39:00Z"/>
              <w:i/>
            </w:rPr>
          </w:rPrChange>
        </w:rPr>
      </w:pPr>
      <w:ins w:id="544" w:author="Jarad Petroske" w:date="2010-10-09T14:43:00Z">
        <w:r w:rsidRPr="009311E6">
          <w:rPr>
            <w:highlight w:val="yellow"/>
            <w:rPrChange w:id="545" w:author="Jarad Petroske" w:date="2010-10-09T14:43:00Z">
              <w:rPr/>
            </w:rPrChange>
          </w:rPr>
          <w:t>Submit Your Answer: (URL!!!)</w:t>
        </w:r>
      </w:ins>
    </w:p>
    <w:p w:rsidR="00BC4614" w:rsidRPr="00BC4614" w:rsidRDefault="00D9654E" w:rsidP="00286425">
      <w:pPr>
        <w:numPr>
          <w:ins w:id="546" w:author="Jarad Petroske" w:date="2010-10-09T14:39:00Z"/>
        </w:numPr>
        <w:rPr>
          <w:i/>
        </w:rPr>
        <w:pPrChange w:id="547" w:author="Jarad Petroske" w:date="2010-10-09T14:39:00Z">
          <w:pPr/>
        </w:pPrChange>
      </w:pPr>
      <w:r>
        <w:rPr>
          <w:i/>
        </w:rPr>
        <w:br w:type="page"/>
      </w:r>
      <w:r w:rsidR="00BC4614" w:rsidRPr="00BC4614">
        <w:rPr>
          <w:i/>
        </w:rPr>
        <w:t>(Right-hand Column)</w:t>
      </w:r>
    </w:p>
    <w:p w:rsidR="003E1306" w:rsidRPr="00061082" w:rsidRDefault="003E1306" w:rsidP="003E1306"/>
    <w:p w:rsidR="003E1306" w:rsidRPr="00F95FC2" w:rsidRDefault="003E1306" w:rsidP="003E1306">
      <w:pPr>
        <w:pStyle w:val="Heading3"/>
      </w:pPr>
      <w:proofErr w:type="spellStart"/>
      <w:r>
        <w:t>Flickr</w:t>
      </w:r>
      <w:proofErr w:type="spellEnd"/>
      <w:r>
        <w:t xml:space="preserve"> Photo</w:t>
      </w:r>
    </w:p>
    <w:p w:rsidR="00FE1DFC" w:rsidRDefault="00FE1DFC" w:rsidP="00BC4614">
      <w:r>
        <w:t>(</w:t>
      </w:r>
      <w:r w:rsidRPr="00FE1DFC">
        <w:t>October-</w:t>
      </w:r>
      <w:proofErr w:type="spellStart"/>
      <w:r w:rsidRPr="00FE1DFC">
        <w:t>Flickr-Photo.jpeg</w:t>
      </w:r>
      <w:proofErr w:type="spellEnd"/>
      <w:r>
        <w:t>)</w:t>
      </w:r>
    </w:p>
    <w:p w:rsidR="00B609FE" w:rsidRDefault="00337271" w:rsidP="00BC4614">
      <w:r>
        <w:t xml:space="preserve">A roaring bonfire at the beach is almost a rite of passage for HSU students. </w:t>
      </w:r>
      <w:r w:rsidR="00060560">
        <w:t>These students</w:t>
      </w:r>
      <w:r w:rsidR="00F7399A">
        <w:t xml:space="preserve">, from </w:t>
      </w:r>
      <w:proofErr w:type="spellStart"/>
      <w:r w:rsidR="00F7399A">
        <w:t>HSU’s</w:t>
      </w:r>
      <w:proofErr w:type="spellEnd"/>
      <w:r w:rsidR="00F7399A">
        <w:t xml:space="preserve"> Educational Opportunity Program,</w:t>
      </w:r>
      <w:r w:rsidR="00060560">
        <w:t xml:space="preserve"> </w:t>
      </w:r>
      <w:r w:rsidR="00F7399A">
        <w:t xml:space="preserve">take </w:t>
      </w:r>
      <w:r w:rsidR="00060560">
        <w:t xml:space="preserve">a break from </w:t>
      </w:r>
      <w:r w:rsidR="00F7399A">
        <w:t>their peer mentoring training</w:t>
      </w:r>
      <w:del w:id="548" w:author="Allison Monro" w:date="2010-09-30T14:23:00Z">
        <w:r w:rsidR="00060560" w:rsidDel="001A0167">
          <w:delText>,</w:delText>
        </w:r>
      </w:del>
      <w:r w:rsidR="00F7399A">
        <w:t xml:space="preserve"> to </w:t>
      </w:r>
      <w:r w:rsidR="00B651E6">
        <w:t xml:space="preserve">enjoy </w:t>
      </w:r>
      <w:r w:rsidR="00F7399A">
        <w:t>a bonfire at Clam Beach.</w:t>
      </w:r>
      <w:r w:rsidR="00060560">
        <w:t xml:space="preserve"> </w:t>
      </w:r>
    </w:p>
    <w:p w:rsidR="00266D76" w:rsidRDefault="000754F2" w:rsidP="00BC4614">
      <w:r>
        <w:t xml:space="preserve">See this photo on </w:t>
      </w:r>
      <w:proofErr w:type="spellStart"/>
      <w:r>
        <w:t>Flickr</w:t>
      </w:r>
      <w:proofErr w:type="spellEnd"/>
      <w:r>
        <w:t xml:space="preserve"> &gt;&gt; </w:t>
      </w:r>
      <w:r w:rsidR="00B609FE" w:rsidRPr="00B609FE">
        <w:t>http://www.flickr.com/photos/humboldtstate/4954516725/</w:t>
      </w:r>
    </w:p>
    <w:p w:rsidR="00FE1DFC" w:rsidRDefault="00FE1DFC" w:rsidP="00266D76">
      <w:pPr>
        <w:pStyle w:val="Heading3"/>
        <w:numPr>
          <w:ins w:id="549" w:author="Jarad Petroske" w:date="2010-10-08T15:54:00Z"/>
        </w:numPr>
        <w:rPr>
          <w:ins w:id="550" w:author="Jarad Petroske" w:date="2010-10-08T15:54:00Z"/>
        </w:rPr>
      </w:pPr>
    </w:p>
    <w:p w:rsidR="00D90D5C" w:rsidRPr="00A0378B" w:rsidRDefault="00A7710C" w:rsidP="00D90D5C">
      <w:pPr>
        <w:pStyle w:val="Heading3"/>
        <w:rPr>
          <w:ins w:id="551" w:author="Jarad Petroske" w:date="2010-10-08T15:54:00Z"/>
          <w:highlight w:val="yellow"/>
          <w:rPrChange w:id="552" w:author="Jarad Petroske" w:date="2010-10-08T15:56:00Z">
            <w:rPr>
              <w:ins w:id="553" w:author="Jarad Petroske" w:date="2010-10-08T15:54:00Z"/>
            </w:rPr>
          </w:rPrChange>
        </w:rPr>
      </w:pPr>
      <w:ins w:id="554" w:author="Jarad Petroske" w:date="2010-10-08T15:54:00Z">
        <w:r w:rsidRPr="00A7710C">
          <w:rPr>
            <w:highlight w:val="yellow"/>
            <w:rPrChange w:id="555" w:author="Jarad Petroske" w:date="2010-10-08T15:56:00Z">
              <w:rPr>
                <w:rFonts w:ascii="Cambria" w:eastAsiaTheme="minorHAnsi" w:hAnsi="Cambria" w:cstheme="minorBidi"/>
                <w:b w:val="0"/>
                <w:bCs w:val="0"/>
                <w:color w:val="0000FF" w:themeColor="hyperlink"/>
                <w:sz w:val="24"/>
                <w:szCs w:val="24"/>
                <w:u w:val="single"/>
              </w:rPr>
            </w:rPrChange>
          </w:rPr>
          <w:t>Scholarship</w:t>
        </w:r>
      </w:ins>
    </w:p>
    <w:p w:rsidR="00D90D5C" w:rsidRPr="00A0378B" w:rsidRDefault="00A7710C" w:rsidP="00D90D5C">
      <w:pPr>
        <w:numPr>
          <w:ins w:id="556" w:author="Jarad Petroske" w:date="2010-10-08T15:54:00Z"/>
        </w:numPr>
        <w:rPr>
          <w:ins w:id="557" w:author="Jarad Petroske" w:date="2010-10-08T15:56:00Z"/>
          <w:highlight w:val="yellow"/>
          <w:rPrChange w:id="558" w:author="Jarad Petroske" w:date="2010-10-08T15:56:00Z">
            <w:rPr>
              <w:ins w:id="559" w:author="Jarad Petroske" w:date="2010-10-08T15:56:00Z"/>
            </w:rPr>
          </w:rPrChange>
        </w:rPr>
      </w:pPr>
      <w:ins w:id="560" w:author="Jarad Petroske" w:date="2010-10-08T15:55:00Z">
        <w:r w:rsidRPr="00A7710C">
          <w:rPr>
            <w:highlight w:val="yellow"/>
            <w:rPrChange w:id="561" w:author="Jarad Petroske" w:date="2010-10-08T15:56:00Z">
              <w:rPr>
                <w:color w:val="0000FF" w:themeColor="hyperlink"/>
                <w:u w:val="single"/>
              </w:rPr>
            </w:rPrChange>
          </w:rPr>
          <w:t>We’re pleased to a</w:t>
        </w:r>
      </w:ins>
      <w:ins w:id="562" w:author="Jarad Petroske" w:date="2010-10-08T15:54:00Z">
        <w:r w:rsidRPr="00A7710C">
          <w:rPr>
            <w:highlight w:val="yellow"/>
            <w:rPrChange w:id="563" w:author="Jarad Petroske" w:date="2010-10-08T15:56:00Z">
              <w:rPr>
                <w:color w:val="0000FF" w:themeColor="hyperlink"/>
                <w:u w:val="single"/>
              </w:rPr>
            </w:rPrChange>
          </w:rPr>
          <w:t>nnounc</w:t>
        </w:r>
      </w:ins>
      <w:ins w:id="564" w:author="Jarad Petroske" w:date="2010-10-08T15:55:00Z">
        <w:r w:rsidRPr="00A7710C">
          <w:rPr>
            <w:highlight w:val="yellow"/>
            <w:rPrChange w:id="565" w:author="Jarad Petroske" w:date="2010-10-08T15:56:00Z">
              <w:rPr>
                <w:color w:val="0000FF" w:themeColor="hyperlink"/>
                <w:u w:val="single"/>
              </w:rPr>
            </w:rPrChange>
          </w:rPr>
          <w:t>e</w:t>
        </w:r>
      </w:ins>
      <w:ins w:id="566" w:author="Jarad Petroske" w:date="2010-10-08T15:54:00Z">
        <w:r w:rsidRPr="00A7710C">
          <w:rPr>
            <w:highlight w:val="yellow"/>
            <w:rPrChange w:id="567" w:author="Jarad Petroske" w:date="2010-10-08T15:56:00Z">
              <w:rPr>
                <w:color w:val="0000FF" w:themeColor="hyperlink"/>
                <w:u w:val="single"/>
              </w:rPr>
            </w:rPrChange>
          </w:rPr>
          <w:t xml:space="preserve"> the 2010-2011 Alumni Association Scholarship</w:t>
        </w:r>
      </w:ins>
      <w:ins w:id="568" w:author="Jarad Petroske" w:date="2010-10-08T15:55:00Z">
        <w:r w:rsidRPr="00A7710C">
          <w:rPr>
            <w:highlight w:val="yellow"/>
            <w:rPrChange w:id="569" w:author="Jarad Petroske" w:date="2010-10-08T15:56:00Z">
              <w:rPr>
                <w:color w:val="0000FF" w:themeColor="hyperlink"/>
                <w:u w:val="single"/>
              </w:rPr>
            </w:rPrChange>
          </w:rPr>
          <w:t xml:space="preserve">. If you or a relative is currently enrolled at HSU, you can earn a $1,000 scholarship </w:t>
        </w:r>
      </w:ins>
      <w:ins w:id="570" w:author="Jarad Petroske" w:date="2010-10-08T15:56:00Z">
        <w:r w:rsidRPr="00A7710C">
          <w:rPr>
            <w:highlight w:val="yellow"/>
            <w:rPrChange w:id="571" w:author="Jarad Petroske" w:date="2010-10-08T15:56:00Z">
              <w:rPr>
                <w:color w:val="0000FF" w:themeColor="hyperlink"/>
                <w:u w:val="single"/>
              </w:rPr>
            </w:rPrChange>
          </w:rPr>
          <w:t>toward an</w:t>
        </w:r>
      </w:ins>
      <w:ins w:id="572" w:author="Jarad Petroske" w:date="2010-10-08T16:26:00Z">
        <w:r w:rsidR="00610E5F">
          <w:rPr>
            <w:highlight w:val="yellow"/>
          </w:rPr>
          <w:t xml:space="preserve">  </w:t>
        </w:r>
      </w:ins>
      <w:ins w:id="573" w:author="Jarad Petroske" w:date="2010-10-08T15:56:00Z">
        <w:r w:rsidRPr="00A7710C">
          <w:rPr>
            <w:highlight w:val="yellow"/>
            <w:rPrChange w:id="574" w:author="Jarad Petroske" w:date="2010-10-08T15:56:00Z">
              <w:rPr>
                <w:color w:val="0000FF" w:themeColor="hyperlink"/>
                <w:u w:val="single"/>
              </w:rPr>
            </w:rPrChange>
          </w:rPr>
          <w:t xml:space="preserve"> HSU education. Download the application here (PDF)</w:t>
        </w:r>
      </w:ins>
      <w:ins w:id="575" w:author="Jarad Petroske" w:date="2010-10-08T16:26:00Z">
        <w:r w:rsidR="00610E5F">
          <w:rPr>
            <w:highlight w:val="yellow"/>
          </w:rPr>
          <w:t>.</w:t>
        </w:r>
      </w:ins>
      <w:ins w:id="576" w:author="Jarad Petroske" w:date="2010-10-08T15:56:00Z">
        <w:r w:rsidRPr="00A7710C">
          <w:rPr>
            <w:highlight w:val="yellow"/>
            <w:rPrChange w:id="577" w:author="Jarad Petroske" w:date="2010-10-08T15:56:00Z">
              <w:rPr>
                <w:color w:val="0000FF" w:themeColor="hyperlink"/>
                <w:u w:val="single"/>
              </w:rPr>
            </w:rPrChange>
          </w:rPr>
          <w:t xml:space="preserve"> &gt;&gt;</w:t>
        </w:r>
      </w:ins>
    </w:p>
    <w:p w:rsidR="00963C29" w:rsidRDefault="00A7710C" w:rsidP="00D90D5C">
      <w:pPr>
        <w:numPr>
          <w:ins w:id="578" w:author="Jarad Petroske" w:date="2010-10-08T15:56:00Z"/>
        </w:numPr>
        <w:rPr>
          <w:ins w:id="579" w:author="Jarad Petroske" w:date="2010-10-08T15:56:00Z"/>
        </w:rPr>
      </w:pPr>
      <w:ins w:id="580" w:author="Jarad Petroske" w:date="2010-10-08T15:56:00Z">
        <w:r w:rsidRPr="00A7710C">
          <w:rPr>
            <w:highlight w:val="yellow"/>
            <w:rPrChange w:id="581" w:author="Jarad Petroske" w:date="2010-10-08T15:56:00Z">
              <w:rPr>
                <w:color w:val="0000FF" w:themeColor="hyperlink"/>
                <w:u w:val="single"/>
              </w:rPr>
            </w:rPrChange>
          </w:rPr>
          <w:fldChar w:fldCharType="begin"/>
        </w:r>
        <w:r w:rsidRPr="00A7710C">
          <w:rPr>
            <w:highlight w:val="yellow"/>
            <w:rPrChange w:id="582" w:author="Jarad Petroske" w:date="2010-10-08T15:56:00Z">
              <w:rPr>
                <w:color w:val="0000FF" w:themeColor="hyperlink"/>
                <w:u w:val="single"/>
              </w:rPr>
            </w:rPrChange>
          </w:rPr>
          <w:instrText xml:space="preserve"> HYPERLINK "http://alumni.humboldt.edu/s/857/images/editor_documents/HSUAA%20Scholarship%20Application%20spring%202010-2011.pdf" </w:instrText>
        </w:r>
        <w:r w:rsidRPr="00A7710C">
          <w:rPr>
            <w:highlight w:val="yellow"/>
            <w:rPrChange w:id="583" w:author="Jarad Petroske" w:date="2010-10-08T15:56:00Z">
              <w:rPr>
                <w:color w:val="0000FF" w:themeColor="hyperlink"/>
                <w:u w:val="single"/>
              </w:rPr>
            </w:rPrChange>
          </w:rPr>
          <w:fldChar w:fldCharType="separate"/>
        </w:r>
        <w:r w:rsidRPr="00A7710C">
          <w:rPr>
            <w:rStyle w:val="Hyperlink"/>
            <w:highlight w:val="yellow"/>
            <w:rPrChange w:id="584" w:author="Jarad Petroske" w:date="2010-10-08T15:56:00Z">
              <w:rPr>
                <w:rStyle w:val="Hyperlink"/>
              </w:rPr>
            </w:rPrChange>
          </w:rPr>
          <w:t>http://alumni.humboldt.edu/s/857/images/editor_documents/HSUAA%20Scholarship%20Application%20spring%202010-2011.pdf</w:t>
        </w:r>
        <w:r w:rsidRPr="00A7710C">
          <w:rPr>
            <w:highlight w:val="yellow"/>
            <w:rPrChange w:id="585" w:author="Jarad Petroske" w:date="2010-10-08T15:56:00Z">
              <w:rPr>
                <w:color w:val="0000FF" w:themeColor="hyperlink"/>
                <w:u w:val="single"/>
              </w:rPr>
            </w:rPrChange>
          </w:rPr>
          <w:fldChar w:fldCharType="end"/>
        </w:r>
      </w:ins>
    </w:p>
    <w:p w:rsidR="00000000" w:rsidRDefault="009311E6">
      <w:pPr>
        <w:numPr>
          <w:ins w:id="586" w:author="Jarad Petroske" w:date="2010-10-08T15:56:00Z"/>
        </w:numPr>
        <w:rPr>
          <w:rPrChange w:id="587" w:author="Jarad Petroske" w:date="2010-10-08T15:54:00Z">
            <w:rPr/>
          </w:rPrChange>
        </w:rPr>
        <w:pPrChange w:id="588" w:author="Jarad Petroske" w:date="2010-10-08T15:54:00Z">
          <w:pPr>
            <w:pStyle w:val="Heading3"/>
          </w:pPr>
        </w:pPrChange>
      </w:pPr>
    </w:p>
    <w:p w:rsidR="00D90D5C" w:rsidRDefault="00D90D5C" w:rsidP="00266D76">
      <w:pPr>
        <w:pStyle w:val="Heading3"/>
        <w:numPr>
          <w:ins w:id="589" w:author="Jarad Petroske" w:date="2010-10-08T15:54:00Z"/>
        </w:numPr>
        <w:rPr>
          <w:ins w:id="590" w:author="Jarad Petroske" w:date="2010-10-08T15:54:00Z"/>
        </w:rPr>
      </w:pPr>
      <w:ins w:id="591" w:author="Jarad Petroske" w:date="2010-10-08T15:54:00Z">
        <w:r>
          <w:t>Announcing the 2010 Alumni Scholarship</w:t>
        </w:r>
      </w:ins>
    </w:p>
    <w:p w:rsidR="00266D76" w:rsidRDefault="00266D76" w:rsidP="00266D76">
      <w:pPr>
        <w:pStyle w:val="Heading3"/>
      </w:pPr>
      <w:r>
        <w:t>Featured Video</w:t>
      </w:r>
    </w:p>
    <w:p w:rsidR="00101977" w:rsidRDefault="00FC335C" w:rsidP="00266D76">
      <w:r>
        <w:t xml:space="preserve">L.A.’s KABC-TV recently caught up with HSU Professor Steve </w:t>
      </w:r>
      <w:proofErr w:type="spellStart"/>
      <w:r>
        <w:t>Sillett</w:t>
      </w:r>
      <w:proofErr w:type="spellEnd"/>
      <w:r>
        <w:t xml:space="preserve"> and the </w:t>
      </w:r>
      <w:r w:rsidR="00D51E2C">
        <w:t xml:space="preserve">Save the Redwoods League </w:t>
      </w:r>
      <w:r>
        <w:t xml:space="preserve">to take a look at climate research among the world’s tallest trees. Watch the video </w:t>
      </w:r>
      <w:ins w:id="592" w:author="Allison Monro" w:date="2010-09-30T14:24:00Z">
        <w:r w:rsidR="00A7710C" w:rsidRPr="00A7710C">
          <w:rPr>
            <w:rPrChange w:id="593" w:author="Allison Monro" w:date="2010-09-30T14:24:00Z">
              <w:rPr>
                <w:rFonts w:asciiTheme="majorHAnsi" w:eastAsiaTheme="majorEastAsia" w:hAnsiTheme="majorHAnsi" w:cstheme="majorBidi"/>
                <w:b/>
                <w:bCs/>
                <w:color w:val="0000FF" w:themeColor="hyperlink"/>
                <w:sz w:val="22"/>
                <w:szCs w:val="22"/>
                <w:highlight w:val="yellow"/>
                <w:u w:val="single"/>
              </w:rPr>
            </w:rPrChange>
          </w:rPr>
          <w:t xml:space="preserve">&gt;&gt; </w:t>
        </w:r>
      </w:ins>
      <w:del w:id="594" w:author="Allison Monro" w:date="2010-09-30T14:23:00Z">
        <w:r w:rsidDel="001A0167">
          <w:delText>here</w:delText>
        </w:r>
      </w:del>
    </w:p>
    <w:p w:rsidR="000A4BFB" w:rsidRDefault="00A7710C" w:rsidP="00101977">
      <w:hyperlink r:id="rId6" w:history="1">
        <w:r w:rsidR="000A4BFB" w:rsidRPr="00734BC5">
          <w:rPr>
            <w:rStyle w:val="Hyperlink"/>
          </w:rPr>
          <w:t>http://www.savetheredwoods.org/newsroom/news_detail.php?id=104</w:t>
        </w:r>
      </w:hyperlink>
    </w:p>
    <w:p w:rsidR="00FC335C" w:rsidRDefault="00FC335C" w:rsidP="00101977"/>
    <w:p w:rsidR="00101977" w:rsidRDefault="00101977" w:rsidP="00101977"/>
    <w:p w:rsidR="00101977" w:rsidRPr="00F95FC2" w:rsidRDefault="00101977" w:rsidP="00101977">
      <w:pPr>
        <w:pStyle w:val="Heading3"/>
      </w:pPr>
      <w:r w:rsidRPr="00F95FC2">
        <w:t>Social Networking Badges</w:t>
      </w:r>
    </w:p>
    <w:p w:rsidR="003D7D3C" w:rsidRPr="00F95FC2" w:rsidRDefault="003D7D3C" w:rsidP="003D7D3C">
      <w:proofErr w:type="spellStart"/>
      <w:r w:rsidRPr="00F95FC2">
        <w:t>Facebook</w:t>
      </w:r>
      <w:proofErr w:type="spellEnd"/>
      <w:r w:rsidRPr="00F95FC2">
        <w:t xml:space="preserve">; </w:t>
      </w:r>
      <w:proofErr w:type="spellStart"/>
      <w:r w:rsidRPr="00F95FC2">
        <w:t>Flickr</w:t>
      </w:r>
      <w:proofErr w:type="spellEnd"/>
      <w:r w:rsidRPr="00F95FC2">
        <w:t>; LinkedIn; Twitter; YouTube</w:t>
      </w:r>
    </w:p>
    <w:p w:rsidR="00266D76" w:rsidRDefault="00266D76" w:rsidP="00266D76"/>
    <w:p w:rsidR="00BD310E" w:rsidRDefault="001E401C" w:rsidP="001E401C">
      <w:pPr>
        <w:pStyle w:val="Heading3"/>
      </w:pPr>
      <w:r>
        <w:t>Events Calendar</w:t>
      </w:r>
    </w:p>
    <w:p w:rsidR="00115C66" w:rsidRPr="00AA712F" w:rsidRDefault="00A7710C" w:rsidP="00BD310E">
      <w:pPr>
        <w:rPr>
          <w:rPrChange w:id="595" w:author="Jarad Petroske" w:date="2010-10-07T16:32:00Z">
            <w:rPr>
              <w:highlight w:val="yellow"/>
            </w:rPr>
          </w:rPrChange>
        </w:rPr>
      </w:pPr>
      <w:r w:rsidRPr="00A7710C">
        <w:rPr>
          <w:rPrChange w:id="596" w:author="Jarad Petroske" w:date="2010-10-07T16:32:00Z">
            <w:rPr>
              <w:rFonts w:asciiTheme="majorHAnsi" w:eastAsiaTheme="majorEastAsia" w:hAnsiTheme="majorHAnsi" w:cstheme="majorBidi"/>
              <w:b/>
              <w:bCs/>
              <w:color w:val="0000FF" w:themeColor="hyperlink"/>
              <w:sz w:val="22"/>
              <w:szCs w:val="22"/>
              <w:highlight w:val="yellow"/>
              <w:u w:val="single"/>
            </w:rPr>
          </w:rPrChange>
        </w:rPr>
        <w:t>Homecoming &amp; Family Weekend All Alumni Reception – Oct. 15, 4 p.m., Blue Lake Casino Sapphire Palace</w:t>
      </w:r>
    </w:p>
    <w:p w:rsidR="00B060B6" w:rsidRPr="00AA712F" w:rsidRDefault="00A7710C" w:rsidP="00BD310E">
      <w:pPr>
        <w:rPr>
          <w:rPrChange w:id="597" w:author="Jarad Petroske" w:date="2010-10-07T16:32:00Z">
            <w:rPr>
              <w:highlight w:val="yellow"/>
            </w:rPr>
          </w:rPrChange>
        </w:rPr>
      </w:pPr>
      <w:r w:rsidRPr="00A7710C">
        <w:rPr>
          <w:rPrChange w:id="598" w:author="Jarad Petroske" w:date="2010-10-07T16:32:00Z">
            <w:rPr>
              <w:rFonts w:asciiTheme="majorHAnsi" w:eastAsiaTheme="majorEastAsia" w:hAnsiTheme="majorHAnsi" w:cstheme="majorBidi"/>
              <w:b/>
              <w:bCs/>
              <w:color w:val="0000FF" w:themeColor="hyperlink"/>
              <w:sz w:val="22"/>
              <w:szCs w:val="22"/>
              <w:highlight w:val="yellow"/>
              <w:u w:val="single"/>
            </w:rPr>
          </w:rPrChange>
        </w:rPr>
        <w:t>Classes Without Quizzes – Oct. 16, 11 a.m., Various Campus Locations</w:t>
      </w:r>
    </w:p>
    <w:p w:rsidR="00B060B6" w:rsidRPr="00AA712F" w:rsidRDefault="00A7710C" w:rsidP="00BD310E">
      <w:pPr>
        <w:rPr>
          <w:rPrChange w:id="599" w:author="Jarad Petroske" w:date="2010-10-07T16:32:00Z">
            <w:rPr>
              <w:highlight w:val="yellow"/>
            </w:rPr>
          </w:rPrChange>
        </w:rPr>
      </w:pPr>
      <w:r w:rsidRPr="00A7710C">
        <w:rPr>
          <w:rPrChange w:id="600" w:author="Jarad Petroske" w:date="2010-10-07T16:32:00Z">
            <w:rPr>
              <w:rFonts w:asciiTheme="majorHAnsi" w:eastAsiaTheme="majorEastAsia" w:hAnsiTheme="majorHAnsi" w:cstheme="majorBidi"/>
              <w:b/>
              <w:bCs/>
              <w:color w:val="0000FF" w:themeColor="hyperlink"/>
              <w:sz w:val="22"/>
              <w:szCs w:val="22"/>
              <w:highlight w:val="yellow"/>
              <w:u w:val="single"/>
            </w:rPr>
          </w:rPrChange>
        </w:rPr>
        <w:t xml:space="preserve">M. Butterfly theater performance – Oct. 15, 7 p.m., John Van </w:t>
      </w:r>
      <w:proofErr w:type="spellStart"/>
      <w:r w:rsidRPr="00A7710C">
        <w:rPr>
          <w:rPrChange w:id="601" w:author="Jarad Petroske" w:date="2010-10-07T16:32:00Z">
            <w:rPr>
              <w:rFonts w:asciiTheme="majorHAnsi" w:eastAsiaTheme="majorEastAsia" w:hAnsiTheme="majorHAnsi" w:cstheme="majorBidi"/>
              <w:b/>
              <w:bCs/>
              <w:color w:val="0000FF" w:themeColor="hyperlink"/>
              <w:sz w:val="22"/>
              <w:szCs w:val="22"/>
              <w:highlight w:val="yellow"/>
              <w:u w:val="single"/>
            </w:rPr>
          </w:rPrChange>
        </w:rPr>
        <w:t>Duzer</w:t>
      </w:r>
      <w:proofErr w:type="spellEnd"/>
      <w:r w:rsidRPr="00A7710C">
        <w:rPr>
          <w:rPrChange w:id="602" w:author="Jarad Petroske" w:date="2010-10-07T16:32:00Z">
            <w:rPr>
              <w:rFonts w:asciiTheme="majorHAnsi" w:eastAsiaTheme="majorEastAsia" w:hAnsiTheme="majorHAnsi" w:cstheme="majorBidi"/>
              <w:b/>
              <w:bCs/>
              <w:color w:val="0000FF" w:themeColor="hyperlink"/>
              <w:sz w:val="22"/>
              <w:szCs w:val="22"/>
              <w:highlight w:val="yellow"/>
              <w:u w:val="single"/>
            </w:rPr>
          </w:rPrChange>
        </w:rPr>
        <w:t xml:space="preserve"> Theatre</w:t>
      </w:r>
    </w:p>
    <w:p w:rsidR="00B060B6" w:rsidRPr="00AA712F" w:rsidRDefault="00A7710C" w:rsidP="00BD310E">
      <w:pPr>
        <w:rPr>
          <w:rPrChange w:id="603" w:author="Jarad Petroske" w:date="2010-10-07T16:32:00Z">
            <w:rPr>
              <w:highlight w:val="yellow"/>
            </w:rPr>
          </w:rPrChange>
        </w:rPr>
      </w:pPr>
      <w:r w:rsidRPr="00A7710C">
        <w:rPr>
          <w:rPrChange w:id="604" w:author="Jarad Petroske" w:date="2010-10-07T16:32:00Z">
            <w:rPr>
              <w:rFonts w:asciiTheme="majorHAnsi" w:eastAsiaTheme="majorEastAsia" w:hAnsiTheme="majorHAnsi" w:cstheme="majorBidi"/>
              <w:b/>
              <w:bCs/>
              <w:color w:val="0000FF" w:themeColor="hyperlink"/>
              <w:sz w:val="22"/>
              <w:szCs w:val="22"/>
              <w:highlight w:val="yellow"/>
              <w:u w:val="single"/>
            </w:rPr>
          </w:rPrChange>
        </w:rPr>
        <w:t>BBQ/Pre-game Tailgate Party, Oct. 16, 4-6 p.m., Gist Hall Parking Lot</w:t>
      </w:r>
    </w:p>
    <w:p w:rsidR="00B060B6" w:rsidRPr="00AA712F" w:rsidRDefault="00A7710C" w:rsidP="00BD310E">
      <w:pPr>
        <w:rPr>
          <w:rPrChange w:id="605" w:author="Jarad Petroske" w:date="2010-10-07T16:32:00Z">
            <w:rPr>
              <w:highlight w:val="yellow"/>
            </w:rPr>
          </w:rPrChange>
        </w:rPr>
      </w:pPr>
      <w:r w:rsidRPr="00A7710C">
        <w:rPr>
          <w:highlight w:val="yellow"/>
          <w:rPrChange w:id="606" w:author="Jarad Petroske" w:date="2010-10-07T16:36:00Z">
            <w:rPr>
              <w:rFonts w:asciiTheme="majorHAnsi" w:eastAsiaTheme="majorEastAsia" w:hAnsiTheme="majorHAnsi" w:cstheme="majorBidi"/>
              <w:b/>
              <w:bCs/>
              <w:color w:val="0000FF" w:themeColor="hyperlink"/>
              <w:sz w:val="22"/>
              <w:szCs w:val="22"/>
              <w:highlight w:val="yellow"/>
              <w:u w:val="single"/>
            </w:rPr>
          </w:rPrChange>
        </w:rPr>
        <w:t xml:space="preserve">Arts Showcase – Oct. 16, 2-4 p.m., </w:t>
      </w:r>
      <w:del w:id="607" w:author="Jarad Petroske" w:date="2010-10-07T16:35:00Z">
        <w:r w:rsidRPr="00A7710C">
          <w:rPr>
            <w:highlight w:val="yellow"/>
            <w:rPrChange w:id="608" w:author="Jarad Petroske" w:date="2010-10-07T16:36:00Z">
              <w:rPr>
                <w:rFonts w:asciiTheme="majorHAnsi" w:eastAsiaTheme="majorEastAsia" w:hAnsiTheme="majorHAnsi" w:cstheme="majorBidi"/>
                <w:b/>
                <w:bCs/>
                <w:color w:val="0000FF" w:themeColor="hyperlink"/>
                <w:sz w:val="22"/>
                <w:szCs w:val="22"/>
                <w:highlight w:val="yellow"/>
                <w:u w:val="single"/>
              </w:rPr>
            </w:rPrChange>
          </w:rPr>
          <w:delText>Various Campus Locations</w:delText>
        </w:r>
      </w:del>
      <w:proofErr w:type="spellStart"/>
      <w:ins w:id="609" w:author="Jarad Petroske" w:date="2010-10-07T16:35:00Z">
        <w:r w:rsidRPr="00A7710C">
          <w:rPr>
            <w:highlight w:val="yellow"/>
            <w:rPrChange w:id="610" w:author="Jarad Petroske" w:date="2010-10-07T16:36:00Z">
              <w:rPr>
                <w:rFonts w:asciiTheme="majorHAnsi" w:eastAsiaTheme="majorEastAsia" w:hAnsiTheme="majorHAnsi" w:cstheme="majorBidi"/>
                <w:b/>
                <w:bCs/>
                <w:color w:val="0000FF" w:themeColor="hyperlink"/>
                <w:sz w:val="22"/>
                <w:szCs w:val="22"/>
                <w:u w:val="single"/>
              </w:rPr>
            </w:rPrChange>
          </w:rPr>
          <w:t>Bal</w:t>
        </w:r>
      </w:ins>
      <w:ins w:id="611" w:author="Jarad Petroske" w:date="2010-10-08T16:26:00Z">
        <w:r w:rsidR="00610E5F">
          <w:rPr>
            <w:highlight w:val="yellow"/>
          </w:rPr>
          <w:t>a</w:t>
        </w:r>
      </w:ins>
      <w:ins w:id="612" w:author="Jarad Petroske" w:date="2010-10-07T16:35:00Z">
        <w:r w:rsidRPr="00A7710C">
          <w:rPr>
            <w:highlight w:val="yellow"/>
            <w:rPrChange w:id="613" w:author="Jarad Petroske" w:date="2010-10-07T16:36:00Z">
              <w:rPr>
                <w:rFonts w:asciiTheme="majorHAnsi" w:eastAsiaTheme="majorEastAsia" w:hAnsiTheme="majorHAnsi" w:cstheme="majorBidi"/>
                <w:b/>
                <w:bCs/>
                <w:color w:val="0000FF" w:themeColor="hyperlink"/>
                <w:sz w:val="22"/>
                <w:szCs w:val="22"/>
                <w:u w:val="single"/>
              </w:rPr>
            </w:rPrChange>
          </w:rPr>
          <w:t>banis</w:t>
        </w:r>
        <w:proofErr w:type="spellEnd"/>
        <w:r w:rsidRPr="00A7710C">
          <w:rPr>
            <w:highlight w:val="yellow"/>
            <w:rPrChange w:id="614" w:author="Jarad Petroske" w:date="2010-10-07T16:36:00Z">
              <w:rPr>
                <w:rFonts w:asciiTheme="majorHAnsi" w:eastAsiaTheme="majorEastAsia" w:hAnsiTheme="majorHAnsi" w:cstheme="majorBidi"/>
                <w:b/>
                <w:bCs/>
                <w:color w:val="0000FF" w:themeColor="hyperlink"/>
                <w:sz w:val="22"/>
                <w:szCs w:val="22"/>
                <w:u w:val="single"/>
              </w:rPr>
            </w:rPrChange>
          </w:rPr>
          <w:t xml:space="preserve"> Art Quad</w:t>
        </w:r>
      </w:ins>
    </w:p>
    <w:p w:rsidR="00B060B6" w:rsidRPr="00AA712F" w:rsidRDefault="00A7710C" w:rsidP="00BD310E">
      <w:pPr>
        <w:rPr>
          <w:rPrChange w:id="615" w:author="Jarad Petroske" w:date="2010-10-07T16:32:00Z">
            <w:rPr>
              <w:highlight w:val="yellow"/>
            </w:rPr>
          </w:rPrChange>
        </w:rPr>
      </w:pPr>
      <w:r w:rsidRPr="00A7710C">
        <w:rPr>
          <w:rPrChange w:id="616" w:author="Jarad Petroske" w:date="2010-10-07T16:32:00Z">
            <w:rPr>
              <w:rFonts w:asciiTheme="majorHAnsi" w:eastAsiaTheme="majorEastAsia" w:hAnsiTheme="majorHAnsi" w:cstheme="majorBidi"/>
              <w:b/>
              <w:bCs/>
              <w:color w:val="0000FF" w:themeColor="hyperlink"/>
              <w:sz w:val="22"/>
              <w:szCs w:val="22"/>
              <w:highlight w:val="yellow"/>
              <w:u w:val="single"/>
            </w:rPr>
          </w:rPrChange>
        </w:rPr>
        <w:t>Homecoming Game vs. Dixie State – Oct. 16, 6 p.m. Redwood Bowl</w:t>
      </w:r>
    </w:p>
    <w:p w:rsidR="00B060B6" w:rsidRPr="00AA712F" w:rsidRDefault="00A7710C" w:rsidP="00BD310E">
      <w:pPr>
        <w:rPr>
          <w:ins w:id="617" w:author="Jarad Petroske" w:date="2010-10-07T16:32:00Z"/>
          <w:rPrChange w:id="618" w:author="Jarad Petroske" w:date="2010-10-07T16:32:00Z">
            <w:rPr>
              <w:ins w:id="619" w:author="Jarad Petroske" w:date="2010-10-07T16:32:00Z"/>
              <w:highlight w:val="yellow"/>
            </w:rPr>
          </w:rPrChange>
        </w:rPr>
      </w:pPr>
      <w:r w:rsidRPr="00A7710C">
        <w:rPr>
          <w:rPrChange w:id="620" w:author="Jarad Petroske" w:date="2010-10-07T16:32:00Z">
            <w:rPr>
              <w:rFonts w:asciiTheme="majorHAnsi" w:eastAsiaTheme="majorEastAsia" w:hAnsiTheme="majorHAnsi" w:cstheme="majorBidi"/>
              <w:b/>
              <w:bCs/>
              <w:color w:val="0000FF" w:themeColor="hyperlink"/>
              <w:sz w:val="22"/>
              <w:szCs w:val="22"/>
              <w:highlight w:val="yellow"/>
              <w:u w:val="single"/>
            </w:rPr>
          </w:rPrChange>
        </w:rPr>
        <w:t>Dance with DJ – Oct. 16, 9 p.m., HSU Depot</w:t>
      </w:r>
    </w:p>
    <w:p w:rsidR="00AA712F" w:rsidRPr="00AA712F" w:rsidRDefault="00A7710C" w:rsidP="00BD310E">
      <w:pPr>
        <w:numPr>
          <w:ins w:id="621" w:author="Jarad Petroske" w:date="2010-10-07T16:32:00Z"/>
        </w:numPr>
        <w:rPr>
          <w:rPrChange w:id="622" w:author="Jarad Petroske" w:date="2010-10-07T16:32:00Z">
            <w:rPr>
              <w:highlight w:val="yellow"/>
            </w:rPr>
          </w:rPrChange>
        </w:rPr>
      </w:pPr>
      <w:ins w:id="623" w:author="Jarad Petroske" w:date="2010-10-07T16:32:00Z">
        <w:r w:rsidRPr="00A7710C">
          <w:rPr>
            <w:highlight w:val="yellow"/>
            <w:rPrChange w:id="624" w:author="Jarad Petroske" w:date="2010-10-07T16:33:00Z">
              <w:rPr>
                <w:rFonts w:asciiTheme="majorHAnsi" w:eastAsiaTheme="majorEastAsia" w:hAnsiTheme="majorHAnsi" w:cstheme="majorBidi"/>
                <w:b/>
                <w:bCs/>
                <w:color w:val="0000FF" w:themeColor="hyperlink"/>
                <w:sz w:val="22"/>
                <w:szCs w:val="22"/>
                <w:u w:val="single"/>
              </w:rPr>
            </w:rPrChange>
          </w:rPr>
          <w:t xml:space="preserve">Berkeley Beer Tasting – Nov. 10, </w:t>
        </w:r>
      </w:ins>
      <w:ins w:id="625" w:author="Jarad Petroske" w:date="2010-10-07T16:33:00Z">
        <w:r w:rsidRPr="00A7710C">
          <w:rPr>
            <w:highlight w:val="yellow"/>
            <w:rPrChange w:id="626" w:author="Jarad Petroske" w:date="2010-10-07T16:33:00Z">
              <w:rPr>
                <w:rFonts w:asciiTheme="majorHAnsi" w:eastAsiaTheme="majorEastAsia" w:hAnsiTheme="majorHAnsi" w:cstheme="majorBidi"/>
                <w:b/>
                <w:bCs/>
                <w:color w:val="0000FF" w:themeColor="hyperlink"/>
                <w:sz w:val="22"/>
                <w:szCs w:val="22"/>
                <w:u w:val="single"/>
              </w:rPr>
            </w:rPrChange>
          </w:rPr>
          <w:t>6:30 p.m., Pyramid Alehouse</w:t>
        </w:r>
      </w:ins>
    </w:p>
    <w:p w:rsidR="00087E1E" w:rsidRDefault="00A7710C" w:rsidP="00087E1E">
      <w:del w:id="627" w:author="Allison Monro" w:date="2010-09-30T14:26:00Z">
        <w:r w:rsidRPr="00A7710C">
          <w:rPr>
            <w:rPrChange w:id="628" w:author="Jarad Petroske" w:date="2010-10-07T16:32:00Z">
              <w:rPr>
                <w:rFonts w:asciiTheme="majorHAnsi" w:eastAsiaTheme="majorEastAsia" w:hAnsiTheme="majorHAnsi" w:cstheme="majorBidi"/>
                <w:b/>
                <w:bCs/>
                <w:color w:val="0000FF" w:themeColor="hyperlink"/>
                <w:sz w:val="22"/>
                <w:szCs w:val="22"/>
                <w:highlight w:val="yellow"/>
                <w:u w:val="single"/>
              </w:rPr>
            </w:rPrChange>
          </w:rPr>
          <w:delText xml:space="preserve">Nov. 1 </w:delText>
        </w:r>
      </w:del>
      <w:r w:rsidRPr="00A7710C">
        <w:rPr>
          <w:rPrChange w:id="629" w:author="Jarad Petroske" w:date="2010-10-07T16:32:00Z">
            <w:rPr>
              <w:rFonts w:asciiTheme="majorHAnsi" w:eastAsiaTheme="majorEastAsia" w:hAnsiTheme="majorHAnsi" w:cstheme="majorBidi"/>
              <w:b/>
              <w:bCs/>
              <w:color w:val="0000FF" w:themeColor="hyperlink"/>
              <w:sz w:val="22"/>
              <w:szCs w:val="22"/>
              <w:highlight w:val="yellow"/>
              <w:u w:val="single"/>
            </w:rPr>
          </w:rPrChange>
        </w:rPr>
        <w:t>B.B. King</w:t>
      </w:r>
      <w:ins w:id="630" w:author="Allison Monro" w:date="2010-09-30T14:27:00Z">
        <w:r w:rsidRPr="00A7710C">
          <w:rPr>
            <w:rPrChange w:id="631" w:author="Jarad Petroske" w:date="2010-10-07T16:32:00Z">
              <w:rPr>
                <w:rFonts w:asciiTheme="majorHAnsi" w:eastAsiaTheme="majorEastAsia" w:hAnsiTheme="majorHAnsi" w:cstheme="majorBidi"/>
                <w:b/>
                <w:bCs/>
                <w:color w:val="0000FF" w:themeColor="hyperlink"/>
                <w:sz w:val="22"/>
                <w:szCs w:val="22"/>
                <w:highlight w:val="yellow"/>
                <w:u w:val="single"/>
              </w:rPr>
            </w:rPrChange>
          </w:rPr>
          <w:t xml:space="preserve"> – </w:t>
        </w:r>
      </w:ins>
      <w:del w:id="632" w:author="Allison Monro" w:date="2010-09-30T14:27:00Z">
        <w:r w:rsidRPr="00A7710C">
          <w:rPr>
            <w:rPrChange w:id="633" w:author="Jarad Petroske" w:date="2010-10-07T16:32:00Z">
              <w:rPr>
                <w:rFonts w:asciiTheme="majorHAnsi" w:eastAsiaTheme="majorEastAsia" w:hAnsiTheme="majorHAnsi" w:cstheme="majorBidi"/>
                <w:b/>
                <w:bCs/>
                <w:color w:val="0000FF" w:themeColor="hyperlink"/>
                <w:sz w:val="22"/>
                <w:szCs w:val="22"/>
                <w:highlight w:val="yellow"/>
                <w:u w:val="single"/>
              </w:rPr>
            </w:rPrChange>
          </w:rPr>
          <w:delText xml:space="preserve"> </w:delText>
        </w:r>
      </w:del>
      <w:ins w:id="634" w:author="Allison Monro" w:date="2010-09-30T14:26:00Z">
        <w:r w:rsidRPr="00A7710C">
          <w:rPr>
            <w:rPrChange w:id="635" w:author="Jarad Petroske" w:date="2010-10-07T16:32:00Z">
              <w:rPr>
                <w:rFonts w:asciiTheme="majorHAnsi" w:eastAsiaTheme="majorEastAsia" w:hAnsiTheme="majorHAnsi" w:cstheme="majorBidi"/>
                <w:b/>
                <w:bCs/>
                <w:color w:val="0000FF" w:themeColor="hyperlink"/>
                <w:sz w:val="22"/>
                <w:szCs w:val="22"/>
                <w:highlight w:val="yellow"/>
                <w:u w:val="single"/>
              </w:rPr>
            </w:rPrChange>
          </w:rPr>
          <w:t xml:space="preserve">Nov. 1 </w:t>
        </w:r>
      </w:ins>
      <w:del w:id="636" w:author="Allison Monro" w:date="2010-09-30T14:26:00Z">
        <w:r w:rsidRPr="00A7710C">
          <w:rPr>
            <w:rPrChange w:id="637" w:author="Jarad Petroske" w:date="2010-10-07T16:32:00Z">
              <w:rPr>
                <w:rFonts w:asciiTheme="majorHAnsi" w:eastAsiaTheme="majorEastAsia" w:hAnsiTheme="majorHAnsi" w:cstheme="majorBidi"/>
                <w:b/>
                <w:bCs/>
                <w:color w:val="0000FF" w:themeColor="hyperlink"/>
                <w:sz w:val="22"/>
                <w:szCs w:val="22"/>
                <w:highlight w:val="yellow"/>
                <w:u w:val="single"/>
              </w:rPr>
            </w:rPrChange>
          </w:rPr>
          <w:delText>at</w:delText>
        </w:r>
      </w:del>
      <w:ins w:id="638" w:author="Allison Monro" w:date="2010-09-30T14:27:00Z">
        <w:r w:rsidRPr="00A7710C">
          <w:rPr>
            <w:rPrChange w:id="639" w:author="Jarad Petroske" w:date="2010-10-07T16:32:00Z">
              <w:rPr>
                <w:rFonts w:asciiTheme="majorHAnsi" w:eastAsiaTheme="majorEastAsia" w:hAnsiTheme="majorHAnsi" w:cstheme="majorBidi"/>
                <w:b/>
                <w:bCs/>
                <w:color w:val="0000FF" w:themeColor="hyperlink"/>
                <w:sz w:val="22"/>
                <w:szCs w:val="22"/>
                <w:highlight w:val="yellow"/>
                <w:u w:val="single"/>
              </w:rPr>
            </w:rPrChange>
          </w:rPr>
          <w:t xml:space="preserve">, 8 p.m., </w:t>
        </w:r>
      </w:ins>
      <w:del w:id="640" w:author="Allison Monro" w:date="2010-09-30T14:26:00Z">
        <w:r w:rsidRPr="00A7710C">
          <w:rPr>
            <w:rPrChange w:id="641" w:author="Jarad Petroske" w:date="2010-10-07T16:32:00Z">
              <w:rPr>
                <w:rFonts w:asciiTheme="majorHAnsi" w:eastAsiaTheme="majorEastAsia" w:hAnsiTheme="majorHAnsi" w:cstheme="majorBidi"/>
                <w:b/>
                <w:bCs/>
                <w:color w:val="0000FF" w:themeColor="hyperlink"/>
                <w:sz w:val="22"/>
                <w:szCs w:val="22"/>
                <w:highlight w:val="yellow"/>
                <w:u w:val="single"/>
              </w:rPr>
            </w:rPrChange>
          </w:rPr>
          <w:delText xml:space="preserve"> </w:delText>
        </w:r>
      </w:del>
      <w:del w:id="642" w:author="Allison Monro" w:date="2010-09-30T14:27:00Z">
        <w:r w:rsidRPr="00A7710C">
          <w:rPr>
            <w:rPrChange w:id="643" w:author="Jarad Petroske" w:date="2010-10-07T16:32:00Z">
              <w:rPr>
                <w:rFonts w:asciiTheme="majorHAnsi" w:eastAsiaTheme="majorEastAsia" w:hAnsiTheme="majorHAnsi" w:cstheme="majorBidi"/>
                <w:b/>
                <w:bCs/>
                <w:color w:val="0000FF" w:themeColor="hyperlink"/>
                <w:sz w:val="22"/>
                <w:szCs w:val="22"/>
                <w:highlight w:val="yellow"/>
                <w:u w:val="single"/>
              </w:rPr>
            </w:rPrChange>
          </w:rPr>
          <w:delText xml:space="preserve">the </w:delText>
        </w:r>
      </w:del>
      <w:r w:rsidRPr="00A7710C">
        <w:rPr>
          <w:rPrChange w:id="644" w:author="Jarad Petroske" w:date="2010-10-07T16:32:00Z">
            <w:rPr>
              <w:rFonts w:asciiTheme="majorHAnsi" w:eastAsiaTheme="majorEastAsia" w:hAnsiTheme="majorHAnsi" w:cstheme="majorBidi"/>
              <w:b/>
              <w:bCs/>
              <w:color w:val="0000FF" w:themeColor="hyperlink"/>
              <w:sz w:val="22"/>
              <w:szCs w:val="22"/>
              <w:highlight w:val="yellow"/>
              <w:u w:val="single"/>
            </w:rPr>
          </w:rPrChange>
        </w:rPr>
        <w:t xml:space="preserve">Van </w:t>
      </w:r>
      <w:proofErr w:type="spellStart"/>
      <w:r w:rsidRPr="00A7710C">
        <w:rPr>
          <w:rPrChange w:id="645" w:author="Jarad Petroske" w:date="2010-10-07T16:32:00Z">
            <w:rPr>
              <w:rFonts w:asciiTheme="majorHAnsi" w:eastAsiaTheme="majorEastAsia" w:hAnsiTheme="majorHAnsi" w:cstheme="majorBidi"/>
              <w:b/>
              <w:bCs/>
              <w:color w:val="0000FF" w:themeColor="hyperlink"/>
              <w:sz w:val="22"/>
              <w:szCs w:val="22"/>
              <w:highlight w:val="yellow"/>
              <w:u w:val="single"/>
            </w:rPr>
          </w:rPrChange>
        </w:rPr>
        <w:t>Duzer</w:t>
      </w:r>
      <w:proofErr w:type="spellEnd"/>
      <w:r w:rsidRPr="00A7710C">
        <w:rPr>
          <w:rPrChange w:id="646" w:author="Jarad Petroske" w:date="2010-10-07T16:32:00Z">
            <w:rPr>
              <w:rFonts w:asciiTheme="majorHAnsi" w:eastAsiaTheme="majorEastAsia" w:hAnsiTheme="majorHAnsi" w:cstheme="majorBidi"/>
              <w:b/>
              <w:bCs/>
              <w:color w:val="0000FF" w:themeColor="hyperlink"/>
              <w:sz w:val="22"/>
              <w:szCs w:val="22"/>
              <w:highlight w:val="yellow"/>
              <w:u w:val="single"/>
            </w:rPr>
          </w:rPrChange>
        </w:rPr>
        <w:t xml:space="preserve"> Theatre</w:t>
      </w:r>
    </w:p>
    <w:p w:rsidR="00087E1E" w:rsidRDefault="00A0378B" w:rsidP="00087E1E">
      <w:pPr>
        <w:rPr>
          <w:ins w:id="647" w:author="Jarad Petroske" w:date="2010-10-08T15:57:00Z"/>
        </w:rPr>
      </w:pPr>
      <w:ins w:id="648" w:author="Jarad Petroske" w:date="2010-10-08T15:57:00Z">
        <w:r>
          <w:t>Pre-Game Tailgate Party, Nov. 6, 11 a.m.</w:t>
        </w:r>
      </w:ins>
      <w:ins w:id="649" w:author="Jarad Petroske" w:date="2010-10-08T15:58:00Z">
        <w:r>
          <w:t xml:space="preserve"> (HSU Jacks vs. Southern Oregon)</w:t>
        </w:r>
      </w:ins>
    </w:p>
    <w:p w:rsidR="00A0378B" w:rsidRDefault="00A0378B" w:rsidP="00087E1E">
      <w:pPr>
        <w:numPr>
          <w:ins w:id="650" w:author="Jarad Petroske" w:date="2010-10-08T15:57:00Z"/>
        </w:numPr>
      </w:pPr>
      <w:ins w:id="651" w:author="Jarad Petroske" w:date="2010-10-08T15:57:00Z">
        <w:r>
          <w:t>Pre-Game Tailgate Party, Nov. 13, 11 a.m.</w:t>
        </w:r>
      </w:ins>
      <w:ins w:id="652" w:author="Jarad Petroske" w:date="2010-10-08T15:58:00Z">
        <w:r>
          <w:t xml:space="preserve"> (HSU Jacks vs. Simon Fraser)</w:t>
        </w:r>
      </w:ins>
    </w:p>
    <w:p w:rsidR="002374A5" w:rsidRDefault="002374A5" w:rsidP="00D9654E">
      <w:pPr>
        <w:pStyle w:val="Heading3"/>
        <w:numPr>
          <w:ins w:id="653" w:author="Jarad Petroske" w:date="2010-10-08T16:20:00Z"/>
        </w:numPr>
        <w:rPr>
          <w:ins w:id="654" w:author="Jarad Petroske" w:date="2010-10-08T16:20:00Z"/>
        </w:rPr>
      </w:pPr>
    </w:p>
    <w:p w:rsidR="00515756" w:rsidRDefault="00D9654E" w:rsidP="00D9654E">
      <w:pPr>
        <w:pStyle w:val="Heading3"/>
      </w:pPr>
      <w:r>
        <w:t xml:space="preserve">Historical </w:t>
      </w:r>
      <w:r w:rsidR="00093FF1">
        <w:t>Photo</w:t>
      </w:r>
    </w:p>
    <w:p w:rsidR="00515756" w:rsidRDefault="00515756" w:rsidP="00515756">
      <w:r>
        <w:t>(Lucky logger image)</w:t>
      </w:r>
    </w:p>
    <w:p w:rsidR="00D9654E" w:rsidRPr="00515756" w:rsidRDefault="00515756" w:rsidP="00515756">
      <w:r w:rsidRPr="00515756">
        <w:t>http://www.flickr.com/photos/humboldtstate/5021462764/</w:t>
      </w:r>
    </w:p>
    <w:p w:rsidR="00EF6954" w:rsidRDefault="00EF6954" w:rsidP="00D9654E">
      <w:r w:rsidRPr="00EF6954">
        <w:t xml:space="preserve">Lucky the Logger serves as Grand Marshall in this 1962 photo from </w:t>
      </w:r>
      <w:proofErr w:type="spellStart"/>
      <w:r w:rsidRPr="00EF6954">
        <w:t>HSU’s</w:t>
      </w:r>
      <w:proofErr w:type="spellEnd"/>
      <w:r w:rsidRPr="00EF6954">
        <w:t xml:space="preserve"> homecoming parade. It’s been many years since homecoming included a parade down Arcata’s main streets, but </w:t>
      </w:r>
      <w:del w:id="655" w:author="Jarad Petroske" w:date="2010-10-07T15:35:00Z">
        <w:r w:rsidRPr="00EF6954" w:rsidDel="001D5371">
          <w:delText xml:space="preserve">it's hard to say </w:delText>
        </w:r>
      </w:del>
      <w:r w:rsidRPr="00EF6954">
        <w:t>tailgating, football, barbecues are</w:t>
      </w:r>
      <w:del w:id="656" w:author="Jarad Petroske" w:date="2010-10-07T15:35:00Z">
        <w:r w:rsidRPr="00EF6954" w:rsidDel="001D5371">
          <w:delText>n't</w:delText>
        </w:r>
      </w:del>
      <w:r w:rsidRPr="00EF6954">
        <w:t xml:space="preserve"> a whole mess of fun themselves.</w:t>
      </w:r>
    </w:p>
    <w:p w:rsidR="00093FF1" w:rsidRDefault="003565C7" w:rsidP="00D9654E">
      <w:del w:id="657" w:author="Allison Monro" w:date="2010-09-30T14:28:00Z">
        <w:r w:rsidDel="001A0167">
          <w:delText xml:space="preserve">Get </w:delText>
        </w:r>
      </w:del>
      <w:ins w:id="658" w:author="Allison Monro" w:date="2010-09-30T14:28:00Z">
        <w:r w:rsidR="001A0167">
          <w:t xml:space="preserve">See </w:t>
        </w:r>
      </w:ins>
      <w:r>
        <w:t xml:space="preserve">more historic photos in </w:t>
      </w:r>
      <w:proofErr w:type="spellStart"/>
      <w:r>
        <w:t>HSU’s</w:t>
      </w:r>
      <w:proofErr w:type="spellEnd"/>
      <w:r>
        <w:t xml:space="preserve"> new history book by alum Katy M. </w:t>
      </w:r>
      <w:proofErr w:type="spellStart"/>
      <w:r>
        <w:t>Tahja</w:t>
      </w:r>
      <w:proofErr w:type="spellEnd"/>
      <w:ins w:id="659" w:author="Allison Monro" w:date="2010-09-30T14:30:00Z">
        <w:r w:rsidR="00E65F0B">
          <w:t xml:space="preserve"> (’70)</w:t>
        </w:r>
      </w:ins>
      <w:r>
        <w:t xml:space="preserve">. Visit our Alumni store to get your copy. </w:t>
      </w:r>
      <w:ins w:id="660" w:author="Allison Monro" w:date="2010-09-30T14:35:00Z">
        <w:r w:rsidR="00E65F0B">
          <w:t xml:space="preserve">Get 10 percent off and free shipping through October </w:t>
        </w:r>
      </w:ins>
      <w:r>
        <w:t>&gt;&gt;</w:t>
      </w:r>
    </w:p>
    <w:p w:rsidR="006B33B9" w:rsidRPr="00D9654E" w:rsidRDefault="00F6359E" w:rsidP="00D9654E">
      <w:r w:rsidRPr="00F6359E">
        <w:t>http://alumni.humboldt.edu/s/857/index.aspx?sid=857&amp;gid=1&amp;pgid=499</w:t>
      </w:r>
    </w:p>
    <w:p w:rsidR="00F6359E" w:rsidRPr="00A51133" w:rsidRDefault="00A7710C" w:rsidP="001D5371">
      <w:pPr>
        <w:rPr>
          <w:ins w:id="661" w:author="Jarad Petroske" w:date="2010-10-07T15:36:00Z"/>
          <w:highlight w:val="yellow"/>
          <w:rPrChange w:id="662" w:author="Jarad Petroske" w:date="2010-10-07T16:07:00Z">
            <w:rPr>
              <w:ins w:id="663" w:author="Jarad Petroske" w:date="2010-10-07T15:36:00Z"/>
            </w:rPr>
          </w:rPrChange>
        </w:rPr>
      </w:pPr>
      <w:ins w:id="664" w:author="Jarad Petroske" w:date="2010-10-07T15:35:00Z">
        <w:r w:rsidRPr="00A7710C">
          <w:rPr>
            <w:highlight w:val="yellow"/>
            <w:rPrChange w:id="665" w:author="Jarad Petroske" w:date="2010-10-07T16:07:00Z">
              <w:rPr>
                <w:rFonts w:asciiTheme="majorHAnsi" w:eastAsiaTheme="majorEastAsia" w:hAnsiTheme="majorHAnsi" w:cstheme="majorBidi"/>
                <w:b/>
                <w:bCs/>
                <w:color w:val="0000FF" w:themeColor="hyperlink"/>
                <w:sz w:val="22"/>
                <w:szCs w:val="22"/>
                <w:u w:val="single"/>
              </w:rPr>
            </w:rPrChange>
          </w:rPr>
          <w:t xml:space="preserve">And check out </w:t>
        </w:r>
        <w:proofErr w:type="spellStart"/>
        <w:r w:rsidRPr="00A7710C">
          <w:rPr>
            <w:highlight w:val="yellow"/>
            <w:rPrChange w:id="666" w:author="Jarad Petroske" w:date="2010-10-07T16:07:00Z">
              <w:rPr>
                <w:rFonts w:asciiTheme="majorHAnsi" w:eastAsiaTheme="majorEastAsia" w:hAnsiTheme="majorHAnsi" w:cstheme="majorBidi"/>
                <w:b/>
                <w:bCs/>
                <w:color w:val="0000FF" w:themeColor="hyperlink"/>
                <w:sz w:val="22"/>
                <w:szCs w:val="22"/>
                <w:u w:val="single"/>
              </w:rPr>
            </w:rPrChange>
          </w:rPr>
          <w:t>Lucky’s</w:t>
        </w:r>
        <w:proofErr w:type="spellEnd"/>
        <w:r w:rsidRPr="00A7710C">
          <w:rPr>
            <w:highlight w:val="yellow"/>
            <w:rPrChange w:id="667" w:author="Jarad Petroske" w:date="2010-10-07T16:07:00Z">
              <w:rPr>
                <w:rFonts w:asciiTheme="majorHAnsi" w:eastAsiaTheme="majorEastAsia" w:hAnsiTheme="majorHAnsi" w:cstheme="majorBidi"/>
                <w:b/>
                <w:bCs/>
                <w:color w:val="0000FF" w:themeColor="hyperlink"/>
                <w:sz w:val="22"/>
                <w:szCs w:val="22"/>
                <w:u w:val="single"/>
              </w:rPr>
            </w:rPrChange>
          </w:rPr>
          <w:t xml:space="preserve"> new look — a durable new costume purchased by Associated Students with help from Humboldt Alumni and Intercollegiate Athletics.</w:t>
        </w:r>
      </w:ins>
    </w:p>
    <w:p w:rsidR="00FD3027" w:rsidRPr="00A51133" w:rsidRDefault="00A7710C" w:rsidP="001D5371">
      <w:pPr>
        <w:numPr>
          <w:ins w:id="668" w:author="Jarad Petroske" w:date="2010-10-07T15:36:00Z"/>
        </w:numPr>
        <w:rPr>
          <w:ins w:id="669" w:author="Jarad Petroske" w:date="2010-10-07T15:35:00Z"/>
          <w:highlight w:val="yellow"/>
          <w:rPrChange w:id="670" w:author="Jarad Petroske" w:date="2010-10-07T16:07:00Z">
            <w:rPr>
              <w:ins w:id="671" w:author="Jarad Petroske" w:date="2010-10-07T15:35:00Z"/>
            </w:rPr>
          </w:rPrChange>
        </w:rPr>
      </w:pPr>
      <w:ins w:id="672" w:author="Jarad Petroske" w:date="2010-10-07T15:36:00Z">
        <w:r w:rsidRPr="00A7710C">
          <w:rPr>
            <w:highlight w:val="yellow"/>
            <w:rPrChange w:id="673" w:author="Jarad Petroske" w:date="2010-10-07T16:07:00Z">
              <w:rPr>
                <w:rFonts w:asciiTheme="majorHAnsi" w:eastAsiaTheme="majorEastAsia" w:hAnsiTheme="majorHAnsi" w:cstheme="majorBidi"/>
                <w:b/>
                <w:bCs/>
                <w:color w:val="0000FF" w:themeColor="hyperlink"/>
                <w:sz w:val="22"/>
                <w:szCs w:val="22"/>
                <w:u w:val="single"/>
              </w:rPr>
            </w:rPrChange>
          </w:rPr>
          <w:t>(</w:t>
        </w:r>
        <w:proofErr w:type="spellStart"/>
        <w:r w:rsidRPr="00A7710C">
          <w:rPr>
            <w:highlight w:val="yellow"/>
            <w:rPrChange w:id="674" w:author="Jarad Petroske" w:date="2010-10-07T16:07:00Z">
              <w:rPr>
                <w:rFonts w:asciiTheme="majorHAnsi" w:eastAsiaTheme="majorEastAsia" w:hAnsiTheme="majorHAnsi" w:cstheme="majorBidi"/>
                <w:b/>
                <w:bCs/>
                <w:color w:val="0000FF" w:themeColor="hyperlink"/>
                <w:sz w:val="22"/>
                <w:szCs w:val="22"/>
                <w:u w:val="single"/>
              </w:rPr>
            </w:rPrChange>
          </w:rPr>
          <w:t>LuckyLogger.jpg</w:t>
        </w:r>
        <w:proofErr w:type="spellEnd"/>
        <w:r w:rsidRPr="00A7710C">
          <w:rPr>
            <w:highlight w:val="yellow"/>
            <w:rPrChange w:id="675" w:author="Jarad Petroske" w:date="2010-10-07T16:07:00Z">
              <w:rPr>
                <w:rFonts w:asciiTheme="majorHAnsi" w:eastAsiaTheme="majorEastAsia" w:hAnsiTheme="majorHAnsi" w:cstheme="majorBidi"/>
                <w:b/>
                <w:bCs/>
                <w:color w:val="0000FF" w:themeColor="hyperlink"/>
                <w:sz w:val="22"/>
                <w:szCs w:val="22"/>
                <w:u w:val="single"/>
              </w:rPr>
            </w:rPrChange>
          </w:rPr>
          <w:t>)</w:t>
        </w:r>
      </w:ins>
    </w:p>
    <w:p w:rsidR="00000000" w:rsidRDefault="00A7710C">
      <w:pPr>
        <w:numPr>
          <w:ins w:id="676" w:author="Jarad Petroske" w:date="2010-10-07T15:35:00Z"/>
        </w:numPr>
        <w:rPr>
          <w:rPrChange w:id="677" w:author="Jarad Petroske" w:date="2010-10-07T15:35:00Z">
            <w:rPr/>
          </w:rPrChange>
        </w:rPr>
        <w:pPrChange w:id="678" w:author="Jarad Petroske" w:date="2010-10-07T15:35:00Z">
          <w:pPr>
            <w:pStyle w:val="Heading3"/>
          </w:pPr>
        </w:pPrChange>
      </w:pPr>
      <w:ins w:id="679" w:author="Jarad Petroske" w:date="2010-10-07T15:36:00Z">
        <w:r w:rsidRPr="00A7710C">
          <w:rPr>
            <w:highlight w:val="yellow"/>
            <w:rPrChange w:id="680" w:author="Jarad Petroske" w:date="2010-10-07T16:07:00Z">
              <w:rPr>
                <w:color w:val="0000FF" w:themeColor="hyperlink"/>
                <w:u w:val="single"/>
              </w:rPr>
            </w:rPrChange>
          </w:rPr>
          <w:t>http://www.flickr.com/photos/humboldtstate/5051887813/</w:t>
        </w:r>
      </w:ins>
    </w:p>
    <w:p w:rsidR="002374A5" w:rsidRDefault="002374A5" w:rsidP="006B33B9">
      <w:pPr>
        <w:pStyle w:val="Heading3"/>
        <w:numPr>
          <w:ins w:id="681" w:author="Jarad Petroske" w:date="2010-10-08T16:20:00Z"/>
        </w:numPr>
        <w:rPr>
          <w:ins w:id="682" w:author="Jarad Petroske" w:date="2010-10-08T16:20:00Z"/>
        </w:rPr>
      </w:pPr>
    </w:p>
    <w:p w:rsidR="006B33B9" w:rsidRPr="00F95FC2" w:rsidRDefault="006B33B9" w:rsidP="006B33B9">
      <w:pPr>
        <w:pStyle w:val="Heading3"/>
      </w:pPr>
      <w:r w:rsidRPr="00F95FC2">
        <w:t>Contact</w:t>
      </w:r>
    </w:p>
    <w:p w:rsidR="006B33B9" w:rsidRPr="00931D26" w:rsidRDefault="006B33B9" w:rsidP="006B33B9">
      <w:pPr>
        <w:rPr>
          <w:b/>
        </w:rPr>
      </w:pPr>
      <w:r w:rsidRPr="00931D26">
        <w:rPr>
          <w:b/>
        </w:rPr>
        <w:t>Contact Us</w:t>
      </w:r>
    </w:p>
    <w:p w:rsidR="006B33B9" w:rsidRPr="00F95FC2" w:rsidRDefault="00E65F0B" w:rsidP="006B33B9">
      <w:ins w:id="683" w:author="Allison Monro" w:date="2010-09-30T14:35:00Z">
        <w:r>
          <w:t>a</w:t>
        </w:r>
      </w:ins>
      <w:del w:id="684" w:author="Allison Monro" w:date="2010-09-30T14:35:00Z">
        <w:r w:rsidR="006B33B9" w:rsidRPr="00F95FC2" w:rsidDel="00E65F0B">
          <w:delText>A</w:delText>
        </w:r>
      </w:del>
      <w:r w:rsidR="006B33B9" w:rsidRPr="00F95FC2">
        <w:t>lumni.</w:t>
      </w:r>
      <w:ins w:id="685" w:author="Allison Monro" w:date="2010-09-30T14:35:00Z">
        <w:r>
          <w:t>h</w:t>
        </w:r>
      </w:ins>
      <w:del w:id="686" w:author="Allison Monro" w:date="2010-09-30T14:35:00Z">
        <w:r w:rsidR="006B33B9" w:rsidRPr="00F95FC2" w:rsidDel="00E65F0B">
          <w:delText>H</w:delText>
        </w:r>
      </w:del>
      <w:r w:rsidR="006B33B9" w:rsidRPr="00F95FC2">
        <w:t>umboldt.</w:t>
      </w:r>
      <w:ins w:id="687" w:author="Allison Monro" w:date="2010-09-30T14:36:00Z">
        <w:r>
          <w:t>e</w:t>
        </w:r>
      </w:ins>
      <w:del w:id="688" w:author="Allison Monro" w:date="2010-09-30T14:36:00Z">
        <w:r w:rsidR="006B33B9" w:rsidRPr="00F95FC2" w:rsidDel="00E65F0B">
          <w:delText>E</w:delText>
        </w:r>
      </w:del>
      <w:r w:rsidR="006B33B9" w:rsidRPr="00F95FC2">
        <w:t>du</w:t>
      </w:r>
    </w:p>
    <w:p w:rsidR="006B33B9" w:rsidRPr="00F95FC2" w:rsidRDefault="00E65F0B" w:rsidP="006B33B9">
      <w:ins w:id="689" w:author="Allison Monro" w:date="2010-09-30T14:35:00Z">
        <w:r>
          <w:t>h</w:t>
        </w:r>
      </w:ins>
      <w:del w:id="690" w:author="Allison Monro" w:date="2010-09-30T14:35:00Z">
        <w:r w:rsidR="006B33B9" w:rsidRPr="00F95FC2" w:rsidDel="00E65F0B">
          <w:delText>H</w:delText>
        </w:r>
      </w:del>
      <w:r w:rsidR="006B33B9" w:rsidRPr="00F95FC2">
        <w:t>umboldt.edu</w:t>
      </w:r>
    </w:p>
    <w:p w:rsidR="006B33B9" w:rsidRPr="00F95FC2" w:rsidRDefault="006B33B9" w:rsidP="006B33B9">
      <w:r w:rsidRPr="00F95FC2">
        <w:t>707.826.3132</w:t>
      </w:r>
    </w:p>
    <w:p w:rsidR="006B33B9" w:rsidRPr="00F95FC2" w:rsidRDefault="00A7710C" w:rsidP="006B33B9">
      <w:hyperlink r:id="rId7" w:history="1">
        <w:r w:rsidR="006B33B9" w:rsidRPr="00F95FC2">
          <w:t>alumni@humboldt.edu</w:t>
        </w:r>
      </w:hyperlink>
    </w:p>
    <w:p w:rsidR="00DD5887" w:rsidRDefault="00DD5887" w:rsidP="00DD5887">
      <w:pPr>
        <w:pStyle w:val="Heading3"/>
      </w:pPr>
    </w:p>
    <w:p w:rsidR="00DD5887" w:rsidRPr="00F95FC2" w:rsidRDefault="00DD5887" w:rsidP="00DD5887">
      <w:pPr>
        <w:pStyle w:val="Heading3"/>
      </w:pPr>
      <w:r>
        <w:t>Forward/Unsubscribe</w:t>
      </w:r>
    </w:p>
    <w:p w:rsidR="00DD5887" w:rsidRPr="00AD0019" w:rsidRDefault="00DD5887" w:rsidP="00DD5887">
      <w:pPr>
        <w:rPr>
          <w:b/>
        </w:rPr>
      </w:pPr>
      <w:r w:rsidRPr="00AD0019">
        <w:rPr>
          <w:b/>
        </w:rPr>
        <w:t>Forward</w:t>
      </w:r>
    </w:p>
    <w:p w:rsidR="00DD5887" w:rsidRPr="00F95FC2" w:rsidRDefault="00DD5887" w:rsidP="00DD5887">
      <w:r w:rsidRPr="00F95FC2">
        <w:t>Know someone who might be interested in this newsletter? Forward this email to a friend.</w:t>
      </w:r>
    </w:p>
    <w:p w:rsidR="00DD5887" w:rsidRPr="00F95FC2" w:rsidRDefault="00DD5887" w:rsidP="00DD5887"/>
    <w:p w:rsidR="00DD5887" w:rsidRPr="00931D26" w:rsidRDefault="00DD5887" w:rsidP="00DD5887">
      <w:pPr>
        <w:rPr>
          <w:b/>
        </w:rPr>
      </w:pPr>
      <w:r w:rsidRPr="00931D26">
        <w:rPr>
          <w:b/>
        </w:rPr>
        <w:t>Unsubscribe</w:t>
      </w:r>
    </w:p>
    <w:p w:rsidR="00DD5887" w:rsidRPr="00F95FC2" w:rsidRDefault="00DD5887" w:rsidP="00DD5887">
      <w:r w:rsidRPr="00F95FC2">
        <w:t>If you no longer wish to receive this newsletter, please unsubscribe.</w:t>
      </w:r>
    </w:p>
    <w:p w:rsidR="00DD3208" w:rsidRDefault="00DD3208" w:rsidP="006B33B9"/>
    <w:p w:rsidR="00DD3208" w:rsidRDefault="00DD3208" w:rsidP="00DD3208">
      <w:pPr>
        <w:pStyle w:val="Heading3"/>
      </w:pPr>
      <w:del w:id="691" w:author="Jarad Petroske" w:date="2010-10-07T16:11:00Z">
        <w:r w:rsidRPr="00F052C6" w:rsidDel="00EE2B89">
          <w:rPr>
            <w:highlight w:val="yellow"/>
          </w:rPr>
          <w:delText>Featured Homecoming Sponsors</w:delText>
        </w:r>
      </w:del>
      <w:ins w:id="692" w:author="Jarad Petroske" w:date="2010-10-07T16:11:00Z">
        <w:r w:rsidR="00EE2B89">
          <w:t xml:space="preserve">Special Thanks to our lead Homecoming &amp; Family Weekend </w:t>
        </w:r>
        <w:r w:rsidR="00432B71">
          <w:t>S</w:t>
        </w:r>
        <w:r w:rsidR="00EE2B89">
          <w:t>pon</w:t>
        </w:r>
      </w:ins>
      <w:ins w:id="693" w:author="Jarad Petroske" w:date="2010-10-07T16:27:00Z">
        <w:r w:rsidR="00441293">
          <w:t>s</w:t>
        </w:r>
      </w:ins>
      <w:ins w:id="694" w:author="Jarad Petroske" w:date="2010-10-07T16:11:00Z">
        <w:r w:rsidR="00EE2B89">
          <w:t>ors</w:t>
        </w:r>
      </w:ins>
    </w:p>
    <w:p w:rsidR="00441293" w:rsidRDefault="00441293" w:rsidP="006B33B9">
      <w:pPr>
        <w:numPr>
          <w:ins w:id="695" w:author="Jarad Petroske" w:date="2010-10-07T16:27:00Z"/>
        </w:numPr>
        <w:rPr>
          <w:ins w:id="696" w:author="Jarad Petroske" w:date="2010-10-07T16:27:00Z"/>
          <w:highlight w:val="yellow"/>
        </w:rPr>
      </w:pPr>
      <w:ins w:id="697" w:author="Jarad Petroske" w:date="2010-10-07T16:27:00Z">
        <w:r>
          <w:rPr>
            <w:highlight w:val="yellow"/>
          </w:rPr>
          <w:t>Kristen has complete list.</w:t>
        </w:r>
      </w:ins>
    </w:p>
    <w:p w:rsidR="00DD3208" w:rsidRPr="00F052C6" w:rsidRDefault="00DD3208" w:rsidP="006B33B9">
      <w:pPr>
        <w:rPr>
          <w:highlight w:val="yellow"/>
        </w:rPr>
      </w:pPr>
      <w:proofErr w:type="spellStart"/>
      <w:r w:rsidRPr="00F052C6">
        <w:rPr>
          <w:highlight w:val="yellow"/>
        </w:rPr>
        <w:t>Libery</w:t>
      </w:r>
      <w:proofErr w:type="spellEnd"/>
      <w:r w:rsidRPr="00F052C6">
        <w:rPr>
          <w:highlight w:val="yellow"/>
        </w:rPr>
        <w:t xml:space="preserve"> Mutual</w:t>
      </w:r>
    </w:p>
    <w:p w:rsidR="00DD3208" w:rsidRPr="00F052C6" w:rsidRDefault="00DD3208" w:rsidP="006B33B9">
      <w:pPr>
        <w:rPr>
          <w:highlight w:val="yellow"/>
        </w:rPr>
      </w:pPr>
      <w:r w:rsidRPr="00F052C6">
        <w:rPr>
          <w:highlight w:val="yellow"/>
        </w:rPr>
        <w:t>KSLG-FM</w:t>
      </w:r>
    </w:p>
    <w:p w:rsidR="00DD3208" w:rsidRPr="00F052C6" w:rsidRDefault="00DD3208" w:rsidP="006B33B9">
      <w:pPr>
        <w:rPr>
          <w:highlight w:val="yellow"/>
        </w:rPr>
      </w:pPr>
      <w:r w:rsidRPr="00F052C6">
        <w:rPr>
          <w:highlight w:val="yellow"/>
        </w:rPr>
        <w:t>KKHUM-FM</w:t>
      </w:r>
    </w:p>
    <w:p w:rsidR="006B33B9" w:rsidRDefault="00DD3208" w:rsidP="006B33B9">
      <w:pPr>
        <w:rPr>
          <w:ins w:id="698" w:author="Jarad Petroske" w:date="2010-10-08T15:50:00Z"/>
        </w:rPr>
      </w:pPr>
      <w:r w:rsidRPr="00F052C6">
        <w:rPr>
          <w:highlight w:val="yellow"/>
        </w:rPr>
        <w:t>KWPT-FM</w:t>
      </w:r>
    </w:p>
    <w:p w:rsidR="00552A48" w:rsidRPr="00552A48" w:rsidRDefault="00A7710C" w:rsidP="006B33B9">
      <w:pPr>
        <w:numPr>
          <w:ins w:id="699" w:author="Jarad Petroske" w:date="2010-10-08T15:50:00Z"/>
        </w:numPr>
        <w:rPr>
          <w:ins w:id="700" w:author="Jarad Petroske" w:date="2010-10-08T15:50:00Z"/>
          <w:highlight w:val="yellow"/>
          <w:rPrChange w:id="701" w:author="Jarad Petroske" w:date="2010-10-08T15:50:00Z">
            <w:rPr>
              <w:ins w:id="702" w:author="Jarad Petroske" w:date="2010-10-08T15:50:00Z"/>
            </w:rPr>
          </w:rPrChange>
        </w:rPr>
      </w:pPr>
      <w:ins w:id="703" w:author="Jarad Petroske" w:date="2010-10-08T15:50:00Z">
        <w:r w:rsidRPr="00A7710C">
          <w:rPr>
            <w:highlight w:val="yellow"/>
            <w:rPrChange w:id="704" w:author="Jarad Petroske" w:date="2010-10-08T15:50:00Z">
              <w:rPr>
                <w:rFonts w:asciiTheme="majorHAnsi" w:eastAsiaTheme="majorEastAsia" w:hAnsiTheme="majorHAnsi" w:cstheme="majorBidi"/>
                <w:b/>
                <w:bCs/>
                <w:color w:val="0000FF" w:themeColor="hyperlink"/>
                <w:sz w:val="22"/>
                <w:szCs w:val="22"/>
                <w:u w:val="single"/>
              </w:rPr>
            </w:rPrChange>
          </w:rPr>
          <w:t>Blue Lake Casino</w:t>
        </w:r>
      </w:ins>
    </w:p>
    <w:p w:rsidR="00552A48" w:rsidRPr="00F95FC2" w:rsidRDefault="00A7710C" w:rsidP="006B33B9">
      <w:pPr>
        <w:numPr>
          <w:ins w:id="705" w:author="Jarad Petroske" w:date="2010-10-08T15:50:00Z"/>
        </w:numPr>
      </w:pPr>
      <w:ins w:id="706" w:author="Jarad Petroske" w:date="2010-10-08T15:50:00Z">
        <w:r w:rsidRPr="00A7710C">
          <w:rPr>
            <w:highlight w:val="yellow"/>
            <w:rPrChange w:id="707" w:author="Jarad Petroske" w:date="2010-10-08T15:50:00Z">
              <w:rPr>
                <w:rFonts w:asciiTheme="majorHAnsi" w:eastAsiaTheme="majorEastAsia" w:hAnsiTheme="majorHAnsi" w:cstheme="majorBidi"/>
                <w:b/>
                <w:bCs/>
                <w:color w:val="0000FF" w:themeColor="hyperlink"/>
                <w:sz w:val="22"/>
                <w:szCs w:val="22"/>
                <w:u w:val="single"/>
              </w:rPr>
            </w:rPrChange>
          </w:rPr>
          <w:t>Fire &amp; Light</w:t>
        </w:r>
      </w:ins>
    </w:p>
    <w:p w:rsidR="006B33B9" w:rsidRPr="00F95FC2" w:rsidRDefault="006B33B9" w:rsidP="006B33B9">
      <w:pPr>
        <w:pStyle w:val="Heading3"/>
      </w:pPr>
      <w:r w:rsidRPr="00F95FC2">
        <w:t>Footer</w:t>
      </w:r>
    </w:p>
    <w:p w:rsidR="00DD3208" w:rsidRDefault="006B33B9" w:rsidP="006B33B9">
      <w:r w:rsidRPr="00F95FC2">
        <w:t>Humboldt Alumni Office</w:t>
      </w:r>
      <w:r w:rsidRPr="00F95FC2">
        <w:br/>
        <w:t xml:space="preserve">215 Siemens Hall 1 </w:t>
      </w:r>
      <w:proofErr w:type="spellStart"/>
      <w:r w:rsidRPr="00F95FC2">
        <w:t>Harpst</w:t>
      </w:r>
      <w:proofErr w:type="spellEnd"/>
      <w:r w:rsidRPr="00F95FC2">
        <w:t xml:space="preserve"> St Arcata, CA 95521</w:t>
      </w:r>
      <w:r w:rsidRPr="00F95FC2">
        <w:br/>
      </w:r>
    </w:p>
    <w:p w:rsidR="006B33B9" w:rsidRPr="00F95FC2" w:rsidRDefault="006B33B9" w:rsidP="006B33B9"/>
    <w:sectPr w:rsidR="006B33B9" w:rsidRPr="00F95FC2" w:rsidSect="005F63E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C1F8E"/>
    <w:multiLevelType w:val="multilevel"/>
    <w:tmpl w:val="7ABA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50"/>
  <w:embedSystemFonts/>
  <w:proofState w:spelling="clean"/>
  <w:revisionView w:markup="0"/>
  <w:trackRevision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69730D"/>
    <w:rsid w:val="00003244"/>
    <w:rsid w:val="00027B83"/>
    <w:rsid w:val="00045334"/>
    <w:rsid w:val="000509CD"/>
    <w:rsid w:val="00053A82"/>
    <w:rsid w:val="00060560"/>
    <w:rsid w:val="000754F2"/>
    <w:rsid w:val="000757F3"/>
    <w:rsid w:val="00087E1E"/>
    <w:rsid w:val="00093FF1"/>
    <w:rsid w:val="000A4BFB"/>
    <w:rsid w:val="000F5A01"/>
    <w:rsid w:val="00101977"/>
    <w:rsid w:val="001114E4"/>
    <w:rsid w:val="00115C66"/>
    <w:rsid w:val="00124B75"/>
    <w:rsid w:val="001255BB"/>
    <w:rsid w:val="00130DEC"/>
    <w:rsid w:val="001358D3"/>
    <w:rsid w:val="00183531"/>
    <w:rsid w:val="001A0167"/>
    <w:rsid w:val="001C368D"/>
    <w:rsid w:val="001D5371"/>
    <w:rsid w:val="001E401C"/>
    <w:rsid w:val="002374A5"/>
    <w:rsid w:val="00241A1B"/>
    <w:rsid w:val="00264A03"/>
    <w:rsid w:val="00266D76"/>
    <w:rsid w:val="00286425"/>
    <w:rsid w:val="002C2B30"/>
    <w:rsid w:val="00337271"/>
    <w:rsid w:val="003565C7"/>
    <w:rsid w:val="003610B6"/>
    <w:rsid w:val="00385FD2"/>
    <w:rsid w:val="003C5D31"/>
    <w:rsid w:val="003D7D3C"/>
    <w:rsid w:val="003E1306"/>
    <w:rsid w:val="003E5617"/>
    <w:rsid w:val="003E754D"/>
    <w:rsid w:val="003F43FF"/>
    <w:rsid w:val="00404FE6"/>
    <w:rsid w:val="00422A14"/>
    <w:rsid w:val="00432B71"/>
    <w:rsid w:val="00435429"/>
    <w:rsid w:val="00441293"/>
    <w:rsid w:val="004A661E"/>
    <w:rsid w:val="00504818"/>
    <w:rsid w:val="00515756"/>
    <w:rsid w:val="00515830"/>
    <w:rsid w:val="00537288"/>
    <w:rsid w:val="00552A48"/>
    <w:rsid w:val="00577A54"/>
    <w:rsid w:val="005F63EC"/>
    <w:rsid w:val="00610E5F"/>
    <w:rsid w:val="00612D5E"/>
    <w:rsid w:val="00691D6F"/>
    <w:rsid w:val="0069730D"/>
    <w:rsid w:val="006B33B9"/>
    <w:rsid w:val="006F7AE3"/>
    <w:rsid w:val="007215C8"/>
    <w:rsid w:val="00773E59"/>
    <w:rsid w:val="0079438B"/>
    <w:rsid w:val="007C3999"/>
    <w:rsid w:val="008004E6"/>
    <w:rsid w:val="00802F75"/>
    <w:rsid w:val="008A0612"/>
    <w:rsid w:val="008A1C8D"/>
    <w:rsid w:val="008C57BC"/>
    <w:rsid w:val="00906B3F"/>
    <w:rsid w:val="009156EE"/>
    <w:rsid w:val="009311E6"/>
    <w:rsid w:val="00946870"/>
    <w:rsid w:val="00963C29"/>
    <w:rsid w:val="00967235"/>
    <w:rsid w:val="009A6F49"/>
    <w:rsid w:val="009B5A25"/>
    <w:rsid w:val="009C3F8D"/>
    <w:rsid w:val="009E1C23"/>
    <w:rsid w:val="009E59F7"/>
    <w:rsid w:val="009F4BCF"/>
    <w:rsid w:val="00A007A5"/>
    <w:rsid w:val="00A0378B"/>
    <w:rsid w:val="00A34882"/>
    <w:rsid w:val="00A44B69"/>
    <w:rsid w:val="00A51133"/>
    <w:rsid w:val="00A57627"/>
    <w:rsid w:val="00A7710C"/>
    <w:rsid w:val="00A90239"/>
    <w:rsid w:val="00AA712F"/>
    <w:rsid w:val="00AC7296"/>
    <w:rsid w:val="00AD0019"/>
    <w:rsid w:val="00B060B6"/>
    <w:rsid w:val="00B1298A"/>
    <w:rsid w:val="00B278EA"/>
    <w:rsid w:val="00B44781"/>
    <w:rsid w:val="00B609FE"/>
    <w:rsid w:val="00B651E6"/>
    <w:rsid w:val="00B91CF8"/>
    <w:rsid w:val="00BA4FD6"/>
    <w:rsid w:val="00BC4614"/>
    <w:rsid w:val="00BD310E"/>
    <w:rsid w:val="00BD71DA"/>
    <w:rsid w:val="00C40182"/>
    <w:rsid w:val="00CA0742"/>
    <w:rsid w:val="00CA3E62"/>
    <w:rsid w:val="00CB18AE"/>
    <w:rsid w:val="00CC0216"/>
    <w:rsid w:val="00D457AF"/>
    <w:rsid w:val="00D51E2C"/>
    <w:rsid w:val="00D90D5C"/>
    <w:rsid w:val="00D923DA"/>
    <w:rsid w:val="00D9654E"/>
    <w:rsid w:val="00DC614F"/>
    <w:rsid w:val="00DD3208"/>
    <w:rsid w:val="00DD5887"/>
    <w:rsid w:val="00E34E33"/>
    <w:rsid w:val="00E364D6"/>
    <w:rsid w:val="00E65F0B"/>
    <w:rsid w:val="00E82508"/>
    <w:rsid w:val="00E920EF"/>
    <w:rsid w:val="00E97435"/>
    <w:rsid w:val="00ED29C4"/>
    <w:rsid w:val="00EE2B89"/>
    <w:rsid w:val="00EF6954"/>
    <w:rsid w:val="00F052C6"/>
    <w:rsid w:val="00F6359E"/>
    <w:rsid w:val="00F7080B"/>
    <w:rsid w:val="00F7399A"/>
    <w:rsid w:val="00FA7B88"/>
    <w:rsid w:val="00FC335C"/>
    <w:rsid w:val="00FD3027"/>
    <w:rsid w:val="00FE1DFC"/>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28A5"/>
    <w:rPr>
      <w:rFonts w:ascii="Cambria" w:hAnsi="Cambria"/>
    </w:rPr>
  </w:style>
  <w:style w:type="paragraph" w:styleId="Heading1">
    <w:name w:val="heading 1"/>
    <w:basedOn w:val="Normal"/>
    <w:next w:val="Normal"/>
    <w:link w:val="Heading1Char"/>
    <w:uiPriority w:val="9"/>
    <w:qFormat/>
    <w:rsid w:val="00BC4614"/>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C46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E1306"/>
    <w:pPr>
      <w:keepNext/>
      <w:keepLines/>
      <w:spacing w:before="200" w:after="0" w:line="276" w:lineRule="auto"/>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BC461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C461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E1306"/>
    <w:rPr>
      <w:rFonts w:asciiTheme="majorHAnsi" w:eastAsiaTheme="majorEastAsia" w:hAnsiTheme="majorHAnsi" w:cstheme="majorBidi"/>
      <w:b/>
      <w:bCs/>
      <w:color w:val="4F81BD" w:themeColor="accent1"/>
      <w:sz w:val="22"/>
      <w:szCs w:val="22"/>
    </w:rPr>
  </w:style>
  <w:style w:type="character" w:styleId="Hyperlink">
    <w:name w:val="Hyperlink"/>
    <w:basedOn w:val="DefaultParagraphFont"/>
    <w:uiPriority w:val="99"/>
    <w:semiHidden/>
    <w:unhideWhenUsed/>
    <w:rsid w:val="000A4BFB"/>
    <w:rPr>
      <w:color w:val="0000FF" w:themeColor="hyperlink"/>
      <w:u w:val="single"/>
    </w:rPr>
  </w:style>
  <w:style w:type="character" w:styleId="FollowedHyperlink">
    <w:name w:val="FollowedHyperlink"/>
    <w:basedOn w:val="DefaultParagraphFont"/>
    <w:uiPriority w:val="99"/>
    <w:semiHidden/>
    <w:unhideWhenUsed/>
    <w:rsid w:val="00691D6F"/>
    <w:rPr>
      <w:color w:val="800080" w:themeColor="followedHyperlink"/>
      <w:u w:val="single"/>
    </w:rPr>
  </w:style>
  <w:style w:type="paragraph" w:styleId="BalloonText">
    <w:name w:val="Balloon Text"/>
    <w:basedOn w:val="Normal"/>
    <w:link w:val="BalloonTextChar"/>
    <w:uiPriority w:val="99"/>
    <w:semiHidden/>
    <w:unhideWhenUsed/>
    <w:rsid w:val="008C57BC"/>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C57BC"/>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magazine.humboldt.edu/fall10/krista-detor/" TargetMode="External"/><Relationship Id="rId6" Type="http://schemas.openxmlformats.org/officeDocument/2006/relationships/hyperlink" Target="http://www.savetheredwoods.org/newsroom/news_detail.php?id=104" TargetMode="External"/><Relationship Id="rId7" Type="http://schemas.openxmlformats.org/officeDocument/2006/relationships/hyperlink" Target="mailto:alumni@humboldt.edu"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1671</Words>
  <Characters>9527</Characters>
  <Application>Microsoft Macintosh Word</Application>
  <DocSecurity>0</DocSecurity>
  <Lines>79</Lines>
  <Paragraphs>19</Paragraphs>
  <ScaleCrop>false</ScaleCrop>
  <Company>Humboldt State University</Company>
  <LinksUpToDate>false</LinksUpToDate>
  <CharactersWithSpaces>11699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Jarad Petroske</dc:creator>
  <cp:keywords/>
  <cp:lastModifiedBy>Jarad Petroske</cp:lastModifiedBy>
  <cp:revision>2</cp:revision>
  <cp:lastPrinted>2010-10-08T23:03:00Z</cp:lastPrinted>
  <dcterms:created xsi:type="dcterms:W3CDTF">2010-10-09T21:43:00Z</dcterms:created>
  <dcterms:modified xsi:type="dcterms:W3CDTF">2010-10-09T21:43:00Z</dcterms:modified>
</cp:coreProperties>
</file>